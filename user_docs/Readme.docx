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CAC" w:rsidRDefault="00F73CAC">
      <w:pPr>
        <w:pStyle w:val="BodyText"/>
        <w:spacing w:before="7"/>
      </w:pPr>
    </w:p>
    <w:p w:rsidR="00F73CAC" w:rsidRDefault="00FF1E35">
      <w:pPr>
        <w:spacing w:before="38"/>
        <w:ind w:left="1496" w:right="1500"/>
        <w:jc w:val="center"/>
        <w:rPr>
          <w:rFonts w:ascii="Cambria"/>
          <w:b/>
          <w:sz w:val="44"/>
        </w:rPr>
      </w:pPr>
      <w:r>
        <w:rPr>
          <w:rFonts w:ascii="Cambria"/>
          <w:b/>
          <w:sz w:val="44"/>
        </w:rPr>
        <w:t>Arduino 101 Firmware Update</w:t>
      </w:r>
    </w:p>
    <w:p w:rsidR="00F73CAC" w:rsidRDefault="00094E75">
      <w:pPr>
        <w:pStyle w:val="BodyText"/>
        <w:rPr>
          <w:rFonts w:ascii="Cambria"/>
          <w:b/>
          <w:sz w:val="44"/>
        </w:rPr>
      </w:pPr>
      <w:r>
        <w:rPr>
          <w:rFonts w:ascii="Cambria"/>
          <w:b/>
          <w:sz w:val="44"/>
        </w:rPr>
        <w:tab/>
      </w:r>
    </w:p>
    <w:sdt>
      <w:sdtPr>
        <w:id w:val="741433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sdtEndPr>
      <w:sdtContent>
        <w:p w:rsidR="007A6597" w:rsidRDefault="007A6597">
          <w:pPr>
            <w:pStyle w:val="TOCHeading"/>
          </w:pPr>
          <w:r>
            <w:t>Table of Contents</w:t>
          </w:r>
        </w:p>
        <w:p w:rsidR="007A6597" w:rsidRDefault="007A6597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83809" w:history="1">
            <w:r w:rsidRPr="001F340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1F340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_Toc446583809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597" w:rsidRDefault="007A6597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446583810" w:history="1">
            <w:r w:rsidRPr="001F340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1F3407">
              <w:rPr>
                <w:rStyle w:val="Hyperlink"/>
                <w:noProof/>
              </w:rPr>
              <w:t>DOWNLOADING THE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_Toc446583810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597" w:rsidRDefault="007A6597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446583811" w:history="1">
            <w:r w:rsidRPr="001F340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1F3407">
              <w:rPr>
                <w:rStyle w:val="Hyperlink"/>
                <w:noProof/>
              </w:rPr>
              <w:t>INSTALLING ALL PREREQUISITE</w:t>
            </w:r>
            <w:r w:rsidRPr="001F3407">
              <w:rPr>
                <w:rStyle w:val="Hyperlink"/>
                <w:noProof/>
                <w:spacing w:val="-14"/>
              </w:rPr>
              <w:t xml:space="preserve"> </w:t>
            </w:r>
            <w:r w:rsidRPr="001F3407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_Toc446583811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597" w:rsidRDefault="007A6597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446583812" w:history="1">
            <w:r w:rsidRPr="001F340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1F3407">
              <w:rPr>
                <w:rStyle w:val="Hyperlink"/>
                <w:noProof/>
              </w:rPr>
              <w:t>BUILDING THE</w:t>
            </w:r>
            <w:r w:rsidRPr="001F3407">
              <w:rPr>
                <w:rStyle w:val="Hyperlink"/>
                <w:noProof/>
                <w:spacing w:val="-11"/>
              </w:rPr>
              <w:t xml:space="preserve"> </w:t>
            </w:r>
            <w:r w:rsidRPr="001F3407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_Toc446583812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597" w:rsidRDefault="007A6597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446583813" w:history="1">
            <w:r w:rsidRPr="001F340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1F3407">
              <w:rPr>
                <w:rStyle w:val="Hyperlink"/>
                <w:noProof/>
              </w:rPr>
              <w:t>CREATING THE</w:t>
            </w:r>
            <w:r w:rsidRPr="001F3407">
              <w:rPr>
                <w:rStyle w:val="Hyperlink"/>
                <w:noProof/>
                <w:spacing w:val="-10"/>
              </w:rPr>
              <w:t xml:space="preserve"> </w:t>
            </w:r>
            <w:r w:rsidRPr="001F3407">
              <w:rPr>
                <w:rStyle w:val="Hyperlink"/>
                <w:noProof/>
              </w:rPr>
              <w:t>FLASHPACK.ZIP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_Toc446583813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597" w:rsidRDefault="007A6597">
          <w:pPr>
            <w:pStyle w:val="TOC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446583814" w:history="1">
            <w:r w:rsidRPr="001F340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1F3407">
              <w:rPr>
                <w:rStyle w:val="Hyperlink"/>
                <w:noProof/>
              </w:rPr>
              <w:t>FLASHING IMAGES TO THE</w:t>
            </w:r>
            <w:r w:rsidRPr="001F3407">
              <w:rPr>
                <w:rStyle w:val="Hyperlink"/>
                <w:noProof/>
                <w:spacing w:val="-12"/>
              </w:rPr>
              <w:t xml:space="preserve"> </w:t>
            </w:r>
            <w:r w:rsidRPr="001F3407">
              <w:rPr>
                <w:rStyle w:val="Hyperlink"/>
                <w:noProof/>
              </w:rPr>
              <w:t>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_Toc446583814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597" w:rsidRDefault="007A6597">
          <w:pPr>
            <w:pStyle w:val="TOC2"/>
            <w:tabs>
              <w:tab w:val="left" w:pos="1100"/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446583815" w:history="1">
            <w:r w:rsidRPr="001F3407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1F3407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_Toc446583815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597" w:rsidRDefault="007A6597">
          <w:pPr>
            <w:pStyle w:val="TOC2"/>
            <w:tabs>
              <w:tab w:val="left" w:pos="1100"/>
              <w:tab w:val="right" w:leader="dot" w:pos="92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446583816" w:history="1">
            <w:r w:rsidRPr="001F3407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1F3407">
              <w:rPr>
                <w:rStyle w:val="Hyperlink"/>
                <w:noProof/>
              </w:rPr>
              <w:t>Linux/Mac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_Toc446583816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597" w:rsidRDefault="007A6597">
          <w:r>
            <w:fldChar w:fldCharType="end"/>
          </w:r>
        </w:p>
      </w:sdtContent>
    </w:sdt>
    <w:p w:rsidR="00F73CAC" w:rsidRDefault="00F73CAC">
      <w:pPr>
        <w:rPr>
          <w:rFonts w:ascii="Calibri"/>
        </w:rPr>
        <w:sectPr w:rsidR="00F73CAC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F73CAC" w:rsidRDefault="00C63F16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</w:pPr>
      <w:bookmarkStart w:id="0" w:name="_TOC_250006"/>
      <w:bookmarkStart w:id="1" w:name="_Toc446513564"/>
      <w:bookmarkStart w:id="2" w:name="_Toc446583809"/>
      <w:bookmarkEnd w:id="0"/>
      <w:r>
        <w:lastRenderedPageBreak/>
        <w:t>INTRODUCTION</w:t>
      </w:r>
      <w:bookmarkEnd w:id="1"/>
      <w:bookmarkEnd w:id="2"/>
    </w:p>
    <w:p w:rsidR="007A6597" w:rsidRPr="007A6597" w:rsidRDefault="00094E75" w:rsidP="007A6597">
      <w:pPr>
        <w:pStyle w:val="BodyText"/>
        <w:spacing w:before="9"/>
        <w:ind w:left="0"/>
        <w:rPr>
          <w:rFonts w:ascii="Cambria"/>
          <w:b/>
          <w:sz w:val="27"/>
        </w:rPr>
      </w:pPr>
      <w:r>
        <w:rPr>
          <w:rFonts w:ascii="Cambria"/>
          <w:b/>
          <w:noProof/>
          <w:sz w:val="27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0;margin-top:13.8pt;width:440.95pt;height:134pt;z-index:-251658240;mso-wrap-distance-left:0;mso-wrap-distance-right:0;mso-position-horizontal:center;mso-position-horizontal-relative:margin" wrapcoords="-39 -121 -39 21479 21639 21479 21639 -121 -39 -121" o:allowoverlap="f" filled="f">
            <o:lock v:ext="edit" aspectratio="t"/>
            <v:textbox style="mso-next-textbox:#_x0000_s1030" inset="0,0,0,0">
              <w:txbxContent>
                <w:p w:rsidR="00345955" w:rsidRDefault="00345955" w:rsidP="00094E75">
                  <w:pPr>
                    <w:spacing w:before="70"/>
                    <w:ind w:left="3014" w:right="3295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WARNING!!!!!</w:t>
                  </w:r>
                </w:p>
                <w:p w:rsidR="00345955" w:rsidRDefault="00345955" w:rsidP="00094E75">
                  <w:pPr>
                    <w:spacing w:before="70"/>
                    <w:ind w:left="3014" w:right="3295"/>
                    <w:rPr>
                      <w:b/>
                      <w:sz w:val="24"/>
                      <w:szCs w:val="24"/>
                    </w:rPr>
                  </w:pPr>
                </w:p>
                <w:p w:rsidR="00345955" w:rsidRDefault="00345955" w:rsidP="00094E75">
                  <w:pPr>
                    <w:tabs>
                      <w:tab w:val="left" w:pos="864"/>
                      <w:tab w:val="left" w:pos="865"/>
                    </w:tabs>
                    <w:jc w:val="left"/>
                    <w:rPr>
                      <w:sz w:val="24"/>
                    </w:rPr>
                  </w:pPr>
                  <w:r w:rsidRPr="00712F5E">
                    <w:rPr>
                      <w:sz w:val="24"/>
                    </w:rPr>
                    <w:t>This firmware is targeted to be built only on Ubuntu 64 bit.</w:t>
                  </w:r>
                </w:p>
                <w:p w:rsidR="00345955" w:rsidRDefault="00345955" w:rsidP="00094E75">
                  <w:pPr>
                    <w:tabs>
                      <w:tab w:val="left" w:pos="864"/>
                      <w:tab w:val="left" w:pos="865"/>
                    </w:tabs>
                    <w:ind w:right="701"/>
                    <w:rPr>
                      <w:sz w:val="24"/>
                    </w:rPr>
                  </w:pPr>
                  <w:r w:rsidRPr="00C66F8D">
                    <w:rPr>
                      <w:sz w:val="24"/>
                    </w:rPr>
                    <w:t>If your native machine is not as mentioned above you can still perform the fi</w:t>
                  </w:r>
                  <w:r>
                    <w:rPr>
                      <w:sz w:val="24"/>
                    </w:rPr>
                    <w:t>rmware building process using an</w:t>
                  </w:r>
                  <w:r w:rsidRPr="00C66F8D">
                    <w:rPr>
                      <w:sz w:val="24"/>
                    </w:rPr>
                    <w:t xml:space="preserve"> Ubuntu 14 – 64 bit OS in a virtual machine</w:t>
                  </w:r>
                  <w:r>
                    <w:rPr>
                      <w:sz w:val="24"/>
                    </w:rPr>
                    <w:t xml:space="preserve"> with 15GB of HDD space allocated</w:t>
                  </w:r>
                  <w:r w:rsidRPr="00C66F8D">
                    <w:rPr>
                      <w:sz w:val="24"/>
                    </w:rPr>
                    <w:t>. We advise against building using a Live-USB or Live CD because step 3 below will fail as it cannot download the required packages.</w:t>
                  </w:r>
                </w:p>
                <w:p w:rsidR="00345955" w:rsidRDefault="00345955" w:rsidP="00094E75">
                  <w:pPr>
                    <w:tabs>
                      <w:tab w:val="left" w:pos="864"/>
                      <w:tab w:val="left" w:pos="865"/>
                    </w:tabs>
                    <w:ind w:left="862"/>
                    <w:jc w:val="left"/>
                    <w:rPr>
                      <w:sz w:val="24"/>
                    </w:rPr>
                  </w:pPr>
                </w:p>
              </w:txbxContent>
            </v:textbox>
            <w10:wrap type="topAndBottom" anchorx="margin"/>
          </v:shape>
        </w:pict>
      </w:r>
    </w:p>
    <w:p w:rsidR="001F7F0D" w:rsidRDefault="00084DD4">
      <w:pPr>
        <w:pStyle w:val="BodyText"/>
        <w:spacing w:before="252" w:line="276" w:lineRule="auto"/>
        <w:ind w:left="0" w:right="95"/>
      </w:pPr>
      <w:r>
        <w:t>If you have not</w:t>
      </w:r>
      <w:r w:rsidR="00FF1E35">
        <w:t xml:space="preserve"> configured the Arduino101 board yet, please follow the steps in the link below before downloading the source code. Please verify that you can successfully run a blink sketch to ensure DFU is operating correctly. This is important as it will provide you with the platform to flash the binaries.</w:t>
      </w:r>
    </w:p>
    <w:p w:rsidR="00F73CAC" w:rsidRDefault="00FF1E35">
      <w:pPr>
        <w:pStyle w:val="BodyText"/>
        <w:spacing w:before="200"/>
        <w:ind w:left="100" w:right="95"/>
      </w:pPr>
      <w:r>
        <w:t>(</w:t>
      </w:r>
      <w:hyperlink r:id="rId6">
        <w:r>
          <w:rPr>
            <w:color w:val="0000FF"/>
            <w:u w:val="single" w:color="0000FF"/>
          </w:rPr>
          <w:t>https://www.arduino.cc/en/Guide/Arduino101</w:t>
        </w:r>
      </w:hyperlink>
      <w:r>
        <w:t>)</w:t>
      </w:r>
    </w:p>
    <w:p w:rsidR="001F7F0D" w:rsidRDefault="001F7F0D">
      <w:pPr>
        <w:pStyle w:val="BodyText"/>
        <w:ind w:left="0"/>
      </w:pPr>
    </w:p>
    <w:p w:rsidR="001F7F0D" w:rsidRDefault="001F7F0D">
      <w:pPr>
        <w:pStyle w:val="BodyText"/>
        <w:ind w:left="0"/>
      </w:pPr>
    </w:p>
    <w:p w:rsidR="00D30EB2" w:rsidRDefault="00D30EB2" w:rsidP="00D30EB2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</w:pPr>
      <w:bookmarkStart w:id="3" w:name="_Ref446513457"/>
      <w:bookmarkStart w:id="4" w:name="_Toc446513565"/>
      <w:bookmarkStart w:id="5" w:name="_Toc446583810"/>
      <w:r>
        <w:t>DOWNLOADING THE SOURCE CODE</w:t>
      </w:r>
      <w:bookmarkEnd w:id="3"/>
      <w:bookmarkEnd w:id="4"/>
      <w:bookmarkEnd w:id="5"/>
    </w:p>
    <w:p w:rsidR="001F7F0D" w:rsidRDefault="001F7F0D">
      <w:pPr>
        <w:pStyle w:val="Heading1"/>
        <w:ind w:left="720" w:firstLine="0"/>
        <w:rPr>
          <w:sz w:val="49"/>
          <w:szCs w:val="49"/>
        </w:rPr>
      </w:pPr>
    </w:p>
    <w:p w:rsidR="00421A57" w:rsidRDefault="00FF1E35" w:rsidP="007A6597">
      <w:pPr>
        <w:pStyle w:val="BodyText"/>
        <w:spacing w:line="276" w:lineRule="auto"/>
        <w:ind w:left="100" w:right="365"/>
      </w:pPr>
      <w:r>
        <w:t>Please visit (</w:t>
      </w:r>
      <w:hyperlink r:id="rId7">
        <w:r>
          <w:rPr>
            <w:color w:val="0000FF"/>
            <w:u w:val="single" w:color="0000FF"/>
          </w:rPr>
          <w:t>https://downloadcenter.intel.com/download/25832</w:t>
        </w:r>
      </w:hyperlink>
      <w:r>
        <w:t xml:space="preserve">) and download the tar-ball located there. When </w:t>
      </w:r>
      <w:r w:rsidR="00084DD4">
        <w:t xml:space="preserve">the </w:t>
      </w:r>
      <w:r>
        <w:t>downloading is complete</w:t>
      </w:r>
      <w:r w:rsidR="00084DD4">
        <w:t>,</w:t>
      </w:r>
      <w:r>
        <w:t xml:space="preserve"> move in</w:t>
      </w:r>
      <w:r w:rsidR="00084DD4">
        <w:t>to folder where the tar-ball is saved and</w:t>
      </w:r>
      <w:r>
        <w:t xml:space="preserve"> execute the following commands:</w:t>
      </w:r>
    </w:p>
    <w:p w:rsidR="00FC2BC9" w:rsidRDefault="00FC2BC9" w:rsidP="007A6597">
      <w:pPr>
        <w:pStyle w:val="BodyText"/>
        <w:spacing w:line="276" w:lineRule="auto"/>
        <w:ind w:left="100" w:right="365"/>
      </w:pPr>
    </w:p>
    <w:p w:rsidR="001F7F0D" w:rsidRDefault="00FF1E35">
      <w:pPr>
        <w:tabs>
          <w:tab w:val="left" w:pos="861"/>
          <w:tab w:val="left" w:pos="862"/>
        </w:tabs>
        <w:ind w:left="820"/>
        <w:rPr>
          <w:rFonts w:ascii="Symbol"/>
          <w:sz w:val="24"/>
        </w:rPr>
      </w:pPr>
      <w:r w:rsidRPr="00FF1E35">
        <w:rPr>
          <w:sz w:val="24"/>
        </w:rPr>
        <w:t xml:space="preserve">$ </w:t>
      </w:r>
      <w:proofErr w:type="gramStart"/>
      <w:r w:rsidR="0085240B">
        <w:rPr>
          <w:sz w:val="24"/>
        </w:rPr>
        <w:t>t</w:t>
      </w:r>
      <w:r w:rsidR="0085240B" w:rsidRPr="0085240B">
        <w:rPr>
          <w:sz w:val="24"/>
        </w:rPr>
        <w:t>ar</w:t>
      </w:r>
      <w:proofErr w:type="gramEnd"/>
      <w:r w:rsidR="0085240B" w:rsidRPr="0085240B">
        <w:rPr>
          <w:sz w:val="24"/>
        </w:rPr>
        <w:t xml:space="preserve"> -</w:t>
      </w:r>
      <w:proofErr w:type="spellStart"/>
      <w:r w:rsidR="0085240B" w:rsidRPr="0085240B">
        <w:rPr>
          <w:sz w:val="24"/>
        </w:rPr>
        <w:t>xf</w:t>
      </w:r>
      <w:proofErr w:type="spellEnd"/>
      <w:r w:rsidR="0085240B" w:rsidRPr="0085240B">
        <w:rPr>
          <w:sz w:val="24"/>
        </w:rPr>
        <w:t xml:space="preserve"> arduino101_firmware_source-v1.tar.bz2</w:t>
      </w:r>
    </w:p>
    <w:p w:rsidR="001F7F0D" w:rsidRDefault="00FF1E35">
      <w:pPr>
        <w:tabs>
          <w:tab w:val="left" w:pos="861"/>
          <w:tab w:val="left" w:pos="862"/>
        </w:tabs>
        <w:ind w:left="820"/>
        <w:rPr>
          <w:rFonts w:ascii="Symbol"/>
          <w:sz w:val="24"/>
        </w:rPr>
      </w:pPr>
      <w:r w:rsidRPr="00FF1E35">
        <w:rPr>
          <w:sz w:val="24"/>
        </w:rPr>
        <w:t xml:space="preserve">$ </w:t>
      </w:r>
      <w:proofErr w:type="spellStart"/>
      <w:proofErr w:type="gramStart"/>
      <w:r w:rsidRPr="00FF1E35">
        <w:rPr>
          <w:sz w:val="24"/>
        </w:rPr>
        <w:t>cd</w:t>
      </w:r>
      <w:proofErr w:type="spellEnd"/>
      <w:proofErr w:type="gramEnd"/>
      <w:r w:rsidRPr="00FF1E35">
        <w:rPr>
          <w:spacing w:val="-4"/>
          <w:sz w:val="24"/>
        </w:rPr>
        <w:t xml:space="preserve"> </w:t>
      </w:r>
      <w:r w:rsidRPr="00FF1E35">
        <w:rPr>
          <w:sz w:val="24"/>
        </w:rPr>
        <w:t>arduino101_firmware_source-v1</w:t>
      </w:r>
    </w:p>
    <w:p w:rsidR="001F7F0D" w:rsidRDefault="00FF1E35">
      <w:pPr>
        <w:tabs>
          <w:tab w:val="left" w:pos="861"/>
          <w:tab w:val="left" w:pos="862"/>
        </w:tabs>
        <w:ind w:left="820"/>
        <w:rPr>
          <w:rFonts w:ascii="Symbol"/>
          <w:sz w:val="24"/>
        </w:rPr>
      </w:pPr>
      <w:r w:rsidRPr="00FF1E35">
        <w:rPr>
          <w:sz w:val="24"/>
        </w:rPr>
        <w:t>$</w:t>
      </w:r>
      <w:r w:rsidRPr="00FF1E35">
        <w:rPr>
          <w:spacing w:val="-11"/>
          <w:sz w:val="24"/>
        </w:rPr>
        <w:t xml:space="preserve"> </w:t>
      </w:r>
      <w:proofErr w:type="spellStart"/>
      <w:r w:rsidRPr="00FF1E35">
        <w:rPr>
          <w:sz w:val="24"/>
        </w:rPr>
        <w:t>project_directory</w:t>
      </w:r>
      <w:proofErr w:type="spellEnd"/>
      <w:r w:rsidRPr="00FF1E35">
        <w:rPr>
          <w:sz w:val="24"/>
        </w:rPr>
        <w:t>=$(</w:t>
      </w:r>
      <w:proofErr w:type="spellStart"/>
      <w:r w:rsidRPr="00FF1E35">
        <w:rPr>
          <w:sz w:val="24"/>
        </w:rPr>
        <w:t>pwd</w:t>
      </w:r>
      <w:proofErr w:type="spellEnd"/>
      <w:r w:rsidRPr="00FF1E35">
        <w:rPr>
          <w:sz w:val="24"/>
        </w:rPr>
        <w:t>)/arduino101_firmware/projects/arduino101</w:t>
      </w:r>
    </w:p>
    <w:p w:rsidR="00F73CAC" w:rsidRDefault="00F73CAC">
      <w:pPr>
        <w:rPr>
          <w:rFonts w:ascii="Symbol"/>
          <w:sz w:val="24"/>
        </w:rPr>
      </w:pPr>
    </w:p>
    <w:p w:rsidR="00E05B01" w:rsidRDefault="00E05B01">
      <w:pPr>
        <w:rPr>
          <w:rFonts w:ascii="Symbol"/>
          <w:sz w:val="24"/>
        </w:rPr>
        <w:sectPr w:rsidR="00E05B01">
          <w:pgSz w:w="11910" w:h="16840"/>
          <w:pgMar w:top="1400" w:right="1420" w:bottom="280" w:left="1340" w:header="720" w:footer="720" w:gutter="0"/>
          <w:cols w:space="720"/>
        </w:sectPr>
      </w:pPr>
    </w:p>
    <w:p w:rsidR="00F73CAC" w:rsidRDefault="00C63F16" w:rsidP="006C54CE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</w:pPr>
      <w:bookmarkStart w:id="6" w:name="_TOC_250005"/>
      <w:bookmarkStart w:id="7" w:name="_Toc446513566"/>
      <w:bookmarkStart w:id="8" w:name="_Toc446583811"/>
      <w:r>
        <w:lastRenderedPageBreak/>
        <w:t>INSTALLING ALL PREREQUISITE</w:t>
      </w:r>
      <w:r>
        <w:rPr>
          <w:spacing w:val="-14"/>
        </w:rPr>
        <w:t xml:space="preserve"> </w:t>
      </w:r>
      <w:bookmarkEnd w:id="6"/>
      <w:r>
        <w:t>PACKAGES</w:t>
      </w:r>
      <w:bookmarkEnd w:id="7"/>
      <w:bookmarkEnd w:id="8"/>
    </w:p>
    <w:p w:rsidR="00F73CAC" w:rsidRDefault="00F73CAC">
      <w:pPr>
        <w:pStyle w:val="BodyText"/>
        <w:rPr>
          <w:rFonts w:ascii="Cambria"/>
          <w:b/>
          <w:sz w:val="49"/>
        </w:rPr>
      </w:pPr>
    </w:p>
    <w:p w:rsidR="001F7F0D" w:rsidRDefault="00FF1E35" w:rsidP="007A6597">
      <w:pPr>
        <w:pStyle w:val="BodyText"/>
        <w:ind w:left="100" w:right="172"/>
      </w:pPr>
      <w:r>
        <w:t xml:space="preserve">Make </w:t>
      </w:r>
      <w:r w:rsidR="00E05B01">
        <w:t xml:space="preserve">sure </w:t>
      </w:r>
      <w:r>
        <w:t xml:space="preserve">packages </w:t>
      </w:r>
      <w:r w:rsidR="00084DD4">
        <w:t>from all repositories are up-to-</w:t>
      </w:r>
      <w:r>
        <w:t>date</w:t>
      </w:r>
    </w:p>
    <w:p w:rsidR="001F7F0D" w:rsidRDefault="001F7F0D">
      <w:pPr>
        <w:tabs>
          <w:tab w:val="left" w:pos="861"/>
          <w:tab w:val="left" w:pos="862"/>
        </w:tabs>
        <w:ind w:left="0"/>
        <w:rPr>
          <w:sz w:val="24"/>
          <w:szCs w:val="24"/>
        </w:rPr>
      </w:pPr>
    </w:p>
    <w:p w:rsidR="001F7F0D" w:rsidRDefault="00FF1E35">
      <w:pPr>
        <w:tabs>
          <w:tab w:val="left" w:pos="861"/>
          <w:tab w:val="left" w:pos="862"/>
        </w:tabs>
        <w:ind w:left="820"/>
        <w:rPr>
          <w:rFonts w:ascii="Symbol"/>
          <w:sz w:val="24"/>
        </w:rPr>
      </w:pPr>
      <w:r w:rsidRPr="00FF1E35">
        <w:rPr>
          <w:sz w:val="24"/>
        </w:rPr>
        <w:t xml:space="preserve">$ </w:t>
      </w:r>
      <w:proofErr w:type="spellStart"/>
      <w:proofErr w:type="gramStart"/>
      <w:r w:rsidRPr="00FF1E35">
        <w:rPr>
          <w:sz w:val="24"/>
        </w:rPr>
        <w:t>sudo</w:t>
      </w:r>
      <w:proofErr w:type="spellEnd"/>
      <w:proofErr w:type="gramEnd"/>
      <w:r w:rsidRPr="00FF1E35">
        <w:rPr>
          <w:sz w:val="24"/>
        </w:rPr>
        <w:t xml:space="preserve"> apt-get</w:t>
      </w:r>
      <w:r w:rsidRPr="00FF1E35">
        <w:rPr>
          <w:spacing w:val="-4"/>
          <w:sz w:val="24"/>
        </w:rPr>
        <w:t xml:space="preserve"> </w:t>
      </w:r>
      <w:r w:rsidRPr="00FF1E35">
        <w:rPr>
          <w:sz w:val="24"/>
        </w:rPr>
        <w:t>update</w:t>
      </w:r>
    </w:p>
    <w:p w:rsidR="00F73CAC" w:rsidRDefault="00F73CAC">
      <w:pPr>
        <w:pStyle w:val="BodyText"/>
      </w:pPr>
    </w:p>
    <w:p w:rsidR="00F73CAC" w:rsidRDefault="00F73CAC">
      <w:pPr>
        <w:pStyle w:val="BodyText"/>
      </w:pPr>
    </w:p>
    <w:p w:rsidR="00F73CAC" w:rsidRDefault="00A62145">
      <w:pPr>
        <w:pStyle w:val="BodyText"/>
        <w:spacing w:before="208" w:line="276" w:lineRule="auto"/>
        <w:ind w:left="100" w:right="172"/>
      </w:pPr>
      <w:r>
        <w:t>E</w:t>
      </w:r>
      <w:r w:rsidR="00FF1E35">
        <w:t>nsure you have all the required packages before compiling. As the target suggests, this is only required the first time you compile.</w:t>
      </w:r>
    </w:p>
    <w:p w:rsidR="001F7F0D" w:rsidRDefault="001F7F0D">
      <w:pPr>
        <w:pStyle w:val="BodyText"/>
        <w:ind w:left="0"/>
      </w:pPr>
    </w:p>
    <w:p w:rsidR="001F7F0D" w:rsidRDefault="00FF1E35">
      <w:pPr>
        <w:tabs>
          <w:tab w:val="left" w:pos="861"/>
          <w:tab w:val="left" w:pos="862"/>
        </w:tabs>
        <w:ind w:left="820"/>
        <w:rPr>
          <w:rFonts w:ascii="Symbol"/>
          <w:sz w:val="24"/>
        </w:rPr>
      </w:pPr>
      <w:r w:rsidRPr="00FF1E35">
        <w:rPr>
          <w:sz w:val="24"/>
        </w:rPr>
        <w:t xml:space="preserve">$ </w:t>
      </w:r>
      <w:proofErr w:type="spellStart"/>
      <w:proofErr w:type="gramStart"/>
      <w:r w:rsidRPr="00FF1E35">
        <w:rPr>
          <w:sz w:val="24"/>
        </w:rPr>
        <w:t>sudo</w:t>
      </w:r>
      <w:proofErr w:type="spellEnd"/>
      <w:proofErr w:type="gramEnd"/>
      <w:r w:rsidRPr="00FF1E35">
        <w:rPr>
          <w:sz w:val="24"/>
        </w:rPr>
        <w:t xml:space="preserve"> make </w:t>
      </w:r>
      <w:proofErr w:type="spellStart"/>
      <w:r w:rsidRPr="00FF1E35">
        <w:rPr>
          <w:sz w:val="24"/>
        </w:rPr>
        <w:t>one_time_setup</w:t>
      </w:r>
      <w:proofErr w:type="spellEnd"/>
      <w:r w:rsidRPr="00FF1E35">
        <w:rPr>
          <w:sz w:val="24"/>
        </w:rPr>
        <w:t xml:space="preserve"> -C</w:t>
      </w:r>
      <w:r w:rsidRPr="00FF1E35">
        <w:rPr>
          <w:spacing w:val="-7"/>
          <w:sz w:val="24"/>
        </w:rPr>
        <w:t xml:space="preserve"> </w:t>
      </w:r>
      <w:r w:rsidRPr="00FF1E35">
        <w:rPr>
          <w:sz w:val="24"/>
        </w:rPr>
        <w:t>$</w:t>
      </w:r>
      <w:proofErr w:type="spellStart"/>
      <w:r w:rsidRPr="00FF1E35">
        <w:rPr>
          <w:sz w:val="24"/>
        </w:rPr>
        <w:t>project_directory</w:t>
      </w:r>
      <w:proofErr w:type="spellEnd"/>
    </w:p>
    <w:p w:rsidR="00F73CAC" w:rsidRDefault="00F73CAC">
      <w:pPr>
        <w:pStyle w:val="BodyText"/>
      </w:pPr>
    </w:p>
    <w:p w:rsidR="00F73CAC" w:rsidRDefault="00F73CAC">
      <w:pPr>
        <w:pStyle w:val="BodyText"/>
      </w:pPr>
    </w:p>
    <w:p w:rsidR="001F7F0D" w:rsidRDefault="00FF1E35" w:rsidP="001F7F0D">
      <w:pPr>
        <w:pStyle w:val="BodyText"/>
        <w:spacing w:before="205"/>
        <w:ind w:left="100" w:right="172"/>
      </w:pPr>
      <w:r>
        <w:t>This installs the following packages:</w:t>
      </w:r>
    </w:p>
    <w:p w:rsidR="001F7F0D" w:rsidRDefault="001F7F0D" w:rsidP="001F7F0D">
      <w:pPr>
        <w:pStyle w:val="BodyText"/>
        <w:spacing w:before="205"/>
        <w:ind w:left="100" w:right="172"/>
      </w:pPr>
    </w:p>
    <w:p w:rsidR="001F7F0D" w:rsidRDefault="00FF1E35">
      <w:pPr>
        <w:tabs>
          <w:tab w:val="left" w:pos="861"/>
          <w:tab w:val="left" w:pos="862"/>
        </w:tabs>
        <w:ind w:left="820"/>
        <w:rPr>
          <w:sz w:val="24"/>
        </w:rPr>
      </w:pPr>
      <w:proofErr w:type="gramStart"/>
      <w:r>
        <w:rPr>
          <w:sz w:val="24"/>
        </w:rPr>
        <w:t>gawk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wget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-core </w:t>
      </w:r>
      <w:proofErr w:type="spellStart"/>
      <w:r>
        <w:rPr>
          <w:sz w:val="24"/>
        </w:rPr>
        <w:t>diffstat</w:t>
      </w:r>
      <w:proofErr w:type="spellEnd"/>
      <w:r>
        <w:rPr>
          <w:sz w:val="24"/>
        </w:rPr>
        <w:t xml:space="preserve"> unzip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texinfo</w:t>
      </w:r>
      <w:proofErr w:type="spellEnd"/>
    </w:p>
    <w:p w:rsidR="001F7F0D" w:rsidRDefault="00FF1E35">
      <w:pPr>
        <w:tabs>
          <w:tab w:val="left" w:pos="861"/>
          <w:tab w:val="left" w:pos="862"/>
        </w:tabs>
        <w:ind w:left="820"/>
        <w:rPr>
          <w:sz w:val="24"/>
        </w:rPr>
      </w:pPr>
      <w:proofErr w:type="spellStart"/>
      <w:proofErr w:type="gramStart"/>
      <w:r>
        <w:rPr>
          <w:sz w:val="24"/>
        </w:rPr>
        <w:t>gcc-multilib</w:t>
      </w:r>
      <w:proofErr w:type="spellEnd"/>
      <w:proofErr w:type="gramEnd"/>
      <w:r>
        <w:rPr>
          <w:sz w:val="24"/>
        </w:rPr>
        <w:t xml:space="preserve"> build-essential </w:t>
      </w:r>
      <w:proofErr w:type="spellStart"/>
      <w:r>
        <w:rPr>
          <w:sz w:val="24"/>
        </w:rPr>
        <w:t>chrpath</w:t>
      </w:r>
      <w:proofErr w:type="spellEnd"/>
      <w:r>
        <w:rPr>
          <w:sz w:val="24"/>
        </w:rPr>
        <w:t xml:space="preserve"> libsdl1.2-dev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xterm</w:t>
      </w:r>
      <w:proofErr w:type="spellEnd"/>
    </w:p>
    <w:p w:rsidR="001F7F0D" w:rsidRDefault="00FF1E35" w:rsidP="001F7F0D">
      <w:pPr>
        <w:tabs>
          <w:tab w:val="left" w:pos="861"/>
          <w:tab w:val="left" w:pos="862"/>
        </w:tabs>
        <w:ind w:left="820"/>
        <w:rPr>
          <w:sz w:val="24"/>
        </w:rPr>
      </w:pPr>
      <w:r>
        <w:rPr>
          <w:sz w:val="24"/>
        </w:rPr>
        <w:t xml:space="preserve">libqtgui4:i386 </w:t>
      </w:r>
      <w:proofErr w:type="spellStart"/>
      <w:r>
        <w:rPr>
          <w:sz w:val="24"/>
        </w:rPr>
        <w:t>libtool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libc6:i386</w:t>
      </w:r>
    </w:p>
    <w:p w:rsidR="001F7F0D" w:rsidRDefault="00FF1E35" w:rsidP="001F7F0D">
      <w:pPr>
        <w:tabs>
          <w:tab w:val="left" w:pos="861"/>
          <w:tab w:val="left" w:pos="862"/>
        </w:tabs>
        <w:ind w:left="820"/>
        <w:rPr>
          <w:sz w:val="24"/>
        </w:rPr>
      </w:pPr>
      <w:proofErr w:type="gramStart"/>
      <w:r>
        <w:rPr>
          <w:sz w:val="24"/>
        </w:rPr>
        <w:t>libc6-dev-i386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autoconf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libtool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pkg-config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gperf</w:t>
      </w:r>
      <w:proofErr w:type="spellEnd"/>
      <w:r>
        <w:rPr>
          <w:sz w:val="24"/>
        </w:rPr>
        <w:t xml:space="preserve"> flex</w:t>
      </w:r>
      <w:r>
        <w:rPr>
          <w:spacing w:val="-9"/>
          <w:sz w:val="24"/>
        </w:rPr>
        <w:t xml:space="preserve"> </w:t>
      </w:r>
      <w:r>
        <w:rPr>
          <w:sz w:val="24"/>
        </w:rPr>
        <w:t>bison</w:t>
      </w:r>
    </w:p>
    <w:p w:rsidR="001F7F0D" w:rsidRDefault="001F7F0D" w:rsidP="001F7F0D">
      <w:pPr>
        <w:tabs>
          <w:tab w:val="left" w:pos="861"/>
          <w:tab w:val="left" w:pos="862"/>
        </w:tabs>
        <w:ind w:left="820"/>
        <w:rPr>
          <w:sz w:val="24"/>
        </w:rPr>
      </w:pPr>
    </w:p>
    <w:p w:rsidR="007A6597" w:rsidRDefault="007A6597" w:rsidP="001F7F0D">
      <w:pPr>
        <w:tabs>
          <w:tab w:val="left" w:pos="861"/>
          <w:tab w:val="left" w:pos="862"/>
        </w:tabs>
        <w:ind w:left="820"/>
        <w:rPr>
          <w:sz w:val="24"/>
        </w:rPr>
      </w:pPr>
    </w:p>
    <w:p w:rsidR="00EB615D" w:rsidRDefault="00EB615D" w:rsidP="001F7F0D">
      <w:pPr>
        <w:tabs>
          <w:tab w:val="left" w:pos="861"/>
          <w:tab w:val="left" w:pos="862"/>
        </w:tabs>
        <w:ind w:left="820"/>
        <w:rPr>
          <w:sz w:val="24"/>
        </w:rPr>
      </w:pPr>
    </w:p>
    <w:p w:rsidR="00EB615D" w:rsidRPr="001F7F0D" w:rsidRDefault="00EB615D" w:rsidP="001F7F0D">
      <w:pPr>
        <w:tabs>
          <w:tab w:val="left" w:pos="861"/>
          <w:tab w:val="left" w:pos="862"/>
        </w:tabs>
        <w:ind w:left="820"/>
        <w:rPr>
          <w:sz w:val="24"/>
        </w:rPr>
      </w:pPr>
    </w:p>
    <w:p w:rsidR="00F73CAC" w:rsidRDefault="00C63F16" w:rsidP="006C54CE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  <w:spacing w:before="0"/>
      </w:pPr>
      <w:bookmarkStart w:id="9" w:name="_TOC_250004"/>
      <w:bookmarkStart w:id="10" w:name="_Toc446513567"/>
      <w:bookmarkStart w:id="11" w:name="_Toc446583812"/>
      <w:r>
        <w:t>BUILDING THE</w:t>
      </w:r>
      <w:r>
        <w:rPr>
          <w:spacing w:val="-11"/>
        </w:rPr>
        <w:t xml:space="preserve"> </w:t>
      </w:r>
      <w:bookmarkEnd w:id="9"/>
      <w:r>
        <w:t>IMAGES</w:t>
      </w:r>
      <w:bookmarkEnd w:id="10"/>
      <w:bookmarkEnd w:id="11"/>
    </w:p>
    <w:p w:rsidR="00F73CAC" w:rsidRDefault="00F73CAC">
      <w:pPr>
        <w:pStyle w:val="BodyText"/>
        <w:spacing w:before="6"/>
        <w:rPr>
          <w:rFonts w:ascii="Cambria"/>
          <w:b/>
          <w:sz w:val="49"/>
        </w:rPr>
      </w:pPr>
    </w:p>
    <w:p w:rsidR="00F73CAC" w:rsidRPr="00B07BDC" w:rsidRDefault="00FF1E35">
      <w:pPr>
        <w:ind w:left="100" w:right="172"/>
        <w:rPr>
          <w:sz w:val="24"/>
        </w:rPr>
      </w:pPr>
      <w:r w:rsidRPr="00B07BDC">
        <w:rPr>
          <w:sz w:val="24"/>
        </w:rPr>
        <w:t>Perform this step each time you modify the code, to update the images.</w:t>
      </w:r>
    </w:p>
    <w:p w:rsidR="001F7F0D" w:rsidRDefault="001F7F0D">
      <w:pPr>
        <w:pStyle w:val="BodyText"/>
        <w:spacing w:before="6"/>
        <w:ind w:left="0"/>
      </w:pPr>
    </w:p>
    <w:p w:rsidR="001F7F0D" w:rsidRDefault="00CF57E1">
      <w:pPr>
        <w:tabs>
          <w:tab w:val="left" w:pos="861"/>
          <w:tab w:val="left" w:pos="862"/>
        </w:tabs>
        <w:ind w:left="820"/>
        <w:rPr>
          <w:sz w:val="24"/>
        </w:rPr>
      </w:pPr>
      <w:r w:rsidRPr="00CF57E1">
        <w:rPr>
          <w:sz w:val="24"/>
        </w:rPr>
        <w:t>$ make clean setup image -C</w:t>
      </w:r>
      <w:r w:rsidRPr="00CF57E1">
        <w:rPr>
          <w:spacing w:val="-13"/>
          <w:sz w:val="24"/>
        </w:rPr>
        <w:t xml:space="preserve"> </w:t>
      </w:r>
      <w:r w:rsidRPr="00CF57E1">
        <w:rPr>
          <w:sz w:val="24"/>
        </w:rPr>
        <w:t>$</w:t>
      </w:r>
      <w:proofErr w:type="spellStart"/>
      <w:r w:rsidRPr="00CF57E1">
        <w:rPr>
          <w:sz w:val="24"/>
        </w:rPr>
        <w:t>project_directory</w:t>
      </w:r>
      <w:proofErr w:type="spellEnd"/>
    </w:p>
    <w:p w:rsidR="00F73CAC" w:rsidRDefault="00F73CAC">
      <w:pPr>
        <w:rPr>
          <w:rFonts w:ascii="Symbol"/>
        </w:rPr>
      </w:pPr>
    </w:p>
    <w:p w:rsidR="00E05B01" w:rsidRDefault="00E05B01">
      <w:pPr>
        <w:rPr>
          <w:rFonts w:ascii="Symbol"/>
        </w:rPr>
        <w:sectPr w:rsidR="00E05B01">
          <w:pgSz w:w="11910" w:h="16840"/>
          <w:pgMar w:top="1400" w:right="1680" w:bottom="280" w:left="1340" w:header="720" w:footer="720" w:gutter="0"/>
          <w:cols w:space="720"/>
        </w:sectPr>
      </w:pPr>
    </w:p>
    <w:p w:rsidR="00F73CAC" w:rsidRDefault="00C63F16" w:rsidP="006C54CE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</w:pPr>
      <w:bookmarkStart w:id="12" w:name="_TOC_250003"/>
      <w:bookmarkStart w:id="13" w:name="_Toc446513568"/>
      <w:bookmarkStart w:id="14" w:name="_Toc446583813"/>
      <w:r>
        <w:lastRenderedPageBreak/>
        <w:t>CREATING THE</w:t>
      </w:r>
      <w:r>
        <w:rPr>
          <w:spacing w:val="-10"/>
        </w:rPr>
        <w:t xml:space="preserve"> </w:t>
      </w:r>
      <w:bookmarkEnd w:id="12"/>
      <w:r>
        <w:t>FLASHPACK.ZIP</w:t>
      </w:r>
      <w:bookmarkEnd w:id="13"/>
      <w:bookmarkEnd w:id="14"/>
    </w:p>
    <w:p w:rsidR="00F73CAC" w:rsidRPr="00FA79ED" w:rsidRDefault="00F73CAC">
      <w:pPr>
        <w:pStyle w:val="BodyText"/>
        <w:spacing w:before="5"/>
        <w:rPr>
          <w:rFonts w:asciiTheme="majorHAnsi" w:hAnsiTheme="majorHAnsi"/>
          <w:b/>
          <w:sz w:val="49"/>
          <w:szCs w:val="49"/>
        </w:rPr>
      </w:pPr>
    </w:p>
    <w:p w:rsidR="00F73CAC" w:rsidRPr="00B07BDC" w:rsidRDefault="00FF1E35">
      <w:pPr>
        <w:ind w:left="100" w:right="587"/>
        <w:rPr>
          <w:sz w:val="24"/>
        </w:rPr>
      </w:pPr>
      <w:r w:rsidRPr="00B07BDC">
        <w:rPr>
          <w:sz w:val="24"/>
        </w:rPr>
        <w:t>This creates "flashpack.zip" which is used for flashing the board.</w:t>
      </w:r>
    </w:p>
    <w:p w:rsidR="001F7F0D" w:rsidRDefault="001F7F0D">
      <w:pPr>
        <w:pStyle w:val="BodyText"/>
        <w:spacing w:before="8"/>
        <w:ind w:left="0"/>
      </w:pPr>
    </w:p>
    <w:p w:rsidR="001F7F0D" w:rsidRDefault="00FF1E35" w:rsidP="00345955">
      <w:pPr>
        <w:tabs>
          <w:tab w:val="left" w:pos="861"/>
          <w:tab w:val="left" w:pos="862"/>
        </w:tabs>
        <w:ind w:left="820"/>
        <w:rPr>
          <w:sz w:val="24"/>
        </w:rPr>
      </w:pPr>
      <w:r w:rsidRPr="00B07BDC">
        <w:rPr>
          <w:sz w:val="24"/>
        </w:rPr>
        <w:t>$ arduino101_f</w:t>
      </w:r>
      <w:r w:rsidR="00EA75C9">
        <w:rPr>
          <w:sz w:val="24"/>
        </w:rPr>
        <w:t xml:space="preserve">lashpack/create_flasher.sh </w:t>
      </w:r>
    </w:p>
    <w:p w:rsidR="00F73CAC" w:rsidRPr="00FA79ED" w:rsidRDefault="00F73CAC">
      <w:pPr>
        <w:pStyle w:val="BodyText"/>
        <w:spacing w:before="5"/>
      </w:pPr>
    </w:p>
    <w:p w:rsidR="003572EF" w:rsidRDefault="003572EF">
      <w:pPr>
        <w:spacing w:before="1" w:line="276" w:lineRule="auto"/>
        <w:ind w:left="100" w:right="587"/>
        <w:rPr>
          <w:sz w:val="24"/>
        </w:rPr>
      </w:pPr>
    </w:p>
    <w:p w:rsidR="00697C21" w:rsidRDefault="003572EF">
      <w:pPr>
        <w:spacing w:before="1" w:line="276" w:lineRule="auto"/>
        <w:ind w:left="100" w:right="587"/>
        <w:jc w:val="center"/>
        <w:rPr>
          <w:sz w:val="24"/>
        </w:rPr>
      </w:pPr>
      <w:r>
        <w:rPr>
          <w:noProof/>
          <w:sz w:val="24"/>
          <w:lang w:val="en-GB" w:eastAsia="en-GB"/>
        </w:rPr>
        <w:drawing>
          <wp:inline distT="0" distB="0" distL="0" distR="0">
            <wp:extent cx="4680000" cy="5952654"/>
            <wp:effectExtent l="19050" t="0" r="630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5952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CAC" w:rsidRDefault="00F73CAC">
      <w:pPr>
        <w:pStyle w:val="BodyText"/>
        <w:spacing w:before="3"/>
        <w:rPr>
          <w:rFonts w:ascii="Calibri"/>
          <w:sz w:val="13"/>
        </w:rPr>
      </w:pPr>
    </w:p>
    <w:p w:rsidR="00F73CAC" w:rsidRDefault="00F73CAC">
      <w:pPr>
        <w:rPr>
          <w:rFonts w:ascii="Calibri"/>
          <w:sz w:val="13"/>
        </w:rPr>
        <w:sectPr w:rsidR="00F73CAC">
          <w:pgSz w:w="11910" w:h="16840"/>
          <w:pgMar w:top="1400" w:right="1300" w:bottom="280" w:left="1340" w:header="720" w:footer="720" w:gutter="0"/>
          <w:cols w:space="720"/>
        </w:sectPr>
      </w:pPr>
    </w:p>
    <w:p w:rsidR="00B07BDC" w:rsidRDefault="00C63F16" w:rsidP="006C54CE">
      <w:pPr>
        <w:pStyle w:val="Heading1"/>
        <w:numPr>
          <w:ilvl w:val="0"/>
          <w:numId w:val="6"/>
        </w:numPr>
        <w:tabs>
          <w:tab w:val="left" w:pos="820"/>
          <w:tab w:val="left" w:pos="821"/>
        </w:tabs>
      </w:pPr>
      <w:bookmarkStart w:id="15" w:name="_TOC_250002"/>
      <w:bookmarkStart w:id="16" w:name="_Toc446513569"/>
      <w:bookmarkStart w:id="17" w:name="_Toc446583814"/>
      <w:r>
        <w:lastRenderedPageBreak/>
        <w:t>FLASHING IMAGES TO THE</w:t>
      </w:r>
      <w:r>
        <w:rPr>
          <w:spacing w:val="-12"/>
        </w:rPr>
        <w:t xml:space="preserve"> </w:t>
      </w:r>
      <w:bookmarkEnd w:id="15"/>
      <w:r>
        <w:t>BOARD</w:t>
      </w:r>
      <w:bookmarkEnd w:id="16"/>
      <w:bookmarkEnd w:id="17"/>
    </w:p>
    <w:p w:rsidR="001F7F0D" w:rsidRDefault="001F7F0D">
      <w:pPr>
        <w:spacing w:before="71"/>
        <w:rPr>
          <w:rFonts w:asciiTheme="majorHAnsi" w:hAnsiTheme="majorHAnsi"/>
          <w:sz w:val="49"/>
          <w:szCs w:val="49"/>
        </w:rPr>
      </w:pPr>
    </w:p>
    <w:p w:rsidR="00F73CAC" w:rsidRPr="00B07BDC" w:rsidRDefault="00FF1E35">
      <w:pPr>
        <w:spacing w:before="71"/>
        <w:ind w:left="100"/>
        <w:rPr>
          <w:sz w:val="24"/>
          <w:szCs w:val="24"/>
        </w:rPr>
      </w:pPr>
      <w:r w:rsidRPr="00B07BDC">
        <w:rPr>
          <w:sz w:val="24"/>
          <w:szCs w:val="24"/>
        </w:rPr>
        <w:t>Ensure the board is connected via USB.</w:t>
      </w:r>
    </w:p>
    <w:p w:rsidR="001F7F0D" w:rsidRDefault="001F7F0D">
      <w:pPr>
        <w:pStyle w:val="BodyText"/>
        <w:ind w:left="0"/>
      </w:pPr>
    </w:p>
    <w:p w:rsidR="001F7F0D" w:rsidRDefault="001F7F0D">
      <w:pPr>
        <w:pStyle w:val="BodyText"/>
        <w:spacing w:before="4"/>
        <w:ind w:left="0"/>
      </w:pPr>
    </w:p>
    <w:p w:rsidR="00F73CAC" w:rsidRPr="00B07BDC" w:rsidRDefault="00FF1E35">
      <w:pPr>
        <w:ind w:left="100"/>
        <w:rPr>
          <w:sz w:val="24"/>
          <w:szCs w:val="24"/>
        </w:rPr>
      </w:pPr>
      <w:r w:rsidRPr="00B07BDC">
        <w:rPr>
          <w:sz w:val="24"/>
          <w:szCs w:val="24"/>
        </w:rPr>
        <w:t xml:space="preserve">Now move the zip file to </w:t>
      </w:r>
      <w:r w:rsidR="00084DD4" w:rsidRPr="00B07BDC">
        <w:rPr>
          <w:sz w:val="24"/>
          <w:szCs w:val="24"/>
        </w:rPr>
        <w:t xml:space="preserve">a </w:t>
      </w:r>
      <w:r w:rsidRPr="00B07BDC">
        <w:rPr>
          <w:sz w:val="24"/>
          <w:szCs w:val="24"/>
        </w:rPr>
        <w:t xml:space="preserve">machine where </w:t>
      </w:r>
      <w:r w:rsidR="00084DD4" w:rsidRPr="00B07BDC">
        <w:rPr>
          <w:sz w:val="24"/>
          <w:szCs w:val="24"/>
        </w:rPr>
        <w:t>the</w:t>
      </w:r>
      <w:r w:rsidRPr="00B07BDC">
        <w:rPr>
          <w:sz w:val="24"/>
          <w:szCs w:val="24"/>
        </w:rPr>
        <w:t xml:space="preserve"> </w:t>
      </w:r>
      <w:proofErr w:type="spellStart"/>
      <w:r w:rsidRPr="00B07BDC">
        <w:rPr>
          <w:sz w:val="24"/>
          <w:szCs w:val="24"/>
        </w:rPr>
        <w:t>Arduino</w:t>
      </w:r>
      <w:proofErr w:type="spellEnd"/>
      <w:r w:rsidRPr="00B07BDC">
        <w:rPr>
          <w:sz w:val="24"/>
          <w:szCs w:val="24"/>
        </w:rPr>
        <w:t xml:space="preserve"> IDE is installed and extract there.</w:t>
      </w:r>
    </w:p>
    <w:p w:rsidR="001F7F0D" w:rsidRDefault="001F7F0D">
      <w:pPr>
        <w:pStyle w:val="BodyText"/>
        <w:ind w:left="0"/>
      </w:pPr>
    </w:p>
    <w:p w:rsidR="001F7F0D" w:rsidRDefault="001F7F0D">
      <w:pPr>
        <w:pStyle w:val="BodyText"/>
        <w:spacing w:before="4"/>
        <w:ind w:left="0"/>
      </w:pPr>
    </w:p>
    <w:p w:rsidR="00F73CAC" w:rsidRDefault="00526D5B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</w:pPr>
      <w:bookmarkStart w:id="18" w:name="_TOC_250001"/>
      <w:bookmarkStart w:id="19" w:name="_Toc446513570"/>
      <w:bookmarkStart w:id="20" w:name="_Toc446583815"/>
      <w:bookmarkEnd w:id="18"/>
      <w:r>
        <w:t>6.1</w:t>
      </w:r>
      <w:r>
        <w:tab/>
      </w:r>
      <w:r w:rsidR="00FF1E35">
        <w:t>Windows</w:t>
      </w:r>
      <w:bookmarkEnd w:id="19"/>
      <w:bookmarkEnd w:id="20"/>
    </w:p>
    <w:p w:rsidR="00B07BDC" w:rsidRDefault="00B07BDC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</w:pPr>
    </w:p>
    <w:p w:rsidR="001F7F0D" w:rsidRDefault="00CF57E1" w:rsidP="00345955">
      <w:pPr>
        <w:tabs>
          <w:tab w:val="left" w:pos="861"/>
          <w:tab w:val="left" w:pos="862"/>
        </w:tabs>
        <w:ind w:left="820"/>
        <w:rPr>
          <w:sz w:val="24"/>
        </w:rPr>
      </w:pPr>
      <w:proofErr w:type="spellStart"/>
      <w:r w:rsidRPr="00CF57E1">
        <w:rPr>
          <w:sz w:val="24"/>
        </w:rPr>
        <w:t>Shift+Ctrl+right</w:t>
      </w:r>
      <w:proofErr w:type="spellEnd"/>
      <w:r w:rsidRPr="00CF57E1">
        <w:rPr>
          <w:sz w:val="24"/>
        </w:rPr>
        <w:t xml:space="preserve"> click mouse on extracted folder and click “Open command window</w:t>
      </w:r>
      <w:r w:rsidRPr="00CF57E1">
        <w:rPr>
          <w:spacing w:val="-19"/>
          <w:sz w:val="24"/>
        </w:rPr>
        <w:t xml:space="preserve"> </w:t>
      </w:r>
      <w:r w:rsidRPr="00CF57E1">
        <w:rPr>
          <w:sz w:val="24"/>
        </w:rPr>
        <w:t>here”.</w:t>
      </w:r>
    </w:p>
    <w:p w:rsidR="007A6597" w:rsidRDefault="007A6597" w:rsidP="007A6597">
      <w:pPr>
        <w:tabs>
          <w:tab w:val="left" w:pos="861"/>
          <w:tab w:val="left" w:pos="862"/>
        </w:tabs>
        <w:spacing w:before="50"/>
        <w:ind w:left="820"/>
        <w:rPr>
          <w:sz w:val="24"/>
        </w:rPr>
      </w:pPr>
    </w:p>
    <w:p w:rsidR="00697C21" w:rsidRDefault="007E5526">
      <w:pPr>
        <w:tabs>
          <w:tab w:val="left" w:pos="861"/>
          <w:tab w:val="left" w:pos="862"/>
        </w:tabs>
        <w:spacing w:before="50"/>
        <w:jc w:val="center"/>
        <w:rPr>
          <w:sz w:val="24"/>
        </w:rPr>
      </w:pPr>
      <w:r w:rsidRPr="007E5526">
        <w:rPr>
          <w:noProof/>
          <w:sz w:val="24"/>
          <w:lang w:val="en-GB" w:eastAsia="en-GB"/>
        </w:rPr>
        <w:drawing>
          <wp:inline distT="0" distB="0" distL="0" distR="0">
            <wp:extent cx="4681772" cy="2011680"/>
            <wp:effectExtent l="19050" t="0" r="4528" b="0"/>
            <wp:docPr id="15" name="Picture 1" descr="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526" w:rsidRPr="007E5526" w:rsidRDefault="007E5526" w:rsidP="007E5526">
      <w:pPr>
        <w:tabs>
          <w:tab w:val="left" w:pos="861"/>
          <w:tab w:val="left" w:pos="862"/>
        </w:tabs>
        <w:spacing w:before="50"/>
        <w:rPr>
          <w:sz w:val="24"/>
        </w:rPr>
      </w:pPr>
    </w:p>
    <w:p w:rsidR="001F7F0D" w:rsidRDefault="00CF57E1" w:rsidP="00345955">
      <w:pPr>
        <w:tabs>
          <w:tab w:val="left" w:pos="861"/>
          <w:tab w:val="left" w:pos="862"/>
        </w:tabs>
        <w:ind w:left="820"/>
        <w:rPr>
          <w:sz w:val="24"/>
        </w:rPr>
      </w:pPr>
      <w:r w:rsidRPr="00CF57E1">
        <w:rPr>
          <w:sz w:val="24"/>
        </w:rPr>
        <w:t>Execute command “flash_dfu.bat”</w:t>
      </w:r>
    </w:p>
    <w:p w:rsidR="007A6597" w:rsidRDefault="007A6597" w:rsidP="007A6597">
      <w:pPr>
        <w:tabs>
          <w:tab w:val="left" w:pos="861"/>
          <w:tab w:val="left" w:pos="862"/>
        </w:tabs>
        <w:spacing w:before="50"/>
        <w:ind w:left="861"/>
        <w:rPr>
          <w:sz w:val="24"/>
        </w:rPr>
      </w:pPr>
    </w:p>
    <w:p w:rsidR="00697C21" w:rsidRDefault="006D77A1">
      <w:pPr>
        <w:pStyle w:val="BodyText"/>
        <w:spacing w:before="11"/>
        <w:jc w:val="center"/>
        <w:rPr>
          <w:rFonts w:ascii="Calibri"/>
        </w:rPr>
      </w:pPr>
      <w:r>
        <w:rPr>
          <w:rFonts w:ascii="Calibri"/>
          <w:noProof/>
          <w:lang w:val="en-GB" w:eastAsia="en-GB"/>
        </w:rPr>
        <w:drawing>
          <wp:inline distT="0" distB="0" distL="0" distR="0">
            <wp:extent cx="4680000" cy="1143261"/>
            <wp:effectExtent l="19050" t="0" r="6300" b="0"/>
            <wp:docPr id="10" name="Picture 9" descr="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4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0D" w:rsidRDefault="001F7F0D">
      <w:pPr>
        <w:pStyle w:val="BodyText"/>
        <w:ind w:left="0"/>
      </w:pPr>
    </w:p>
    <w:p w:rsidR="001F7F0D" w:rsidRDefault="001F7F0D">
      <w:pPr>
        <w:pStyle w:val="BodyText"/>
        <w:ind w:left="0"/>
      </w:pPr>
    </w:p>
    <w:p w:rsidR="001F7F0D" w:rsidRDefault="001F7F0D">
      <w:pPr>
        <w:pStyle w:val="BodyText"/>
        <w:spacing w:before="7"/>
        <w:ind w:left="0"/>
      </w:pPr>
    </w:p>
    <w:p w:rsidR="00F73CAC" w:rsidRDefault="00526D5B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</w:pPr>
      <w:bookmarkStart w:id="21" w:name="_TOC_250000"/>
      <w:bookmarkStart w:id="22" w:name="_Toc446513571"/>
      <w:bookmarkStart w:id="23" w:name="_Toc446583816"/>
      <w:bookmarkEnd w:id="21"/>
      <w:r>
        <w:t>6.2</w:t>
      </w:r>
      <w:r>
        <w:tab/>
      </w:r>
      <w:r w:rsidR="00FF1E35">
        <w:t>Linux/Mac</w:t>
      </w:r>
      <w:bookmarkEnd w:id="22"/>
      <w:bookmarkEnd w:id="23"/>
    </w:p>
    <w:p w:rsidR="00B07BDC" w:rsidRDefault="00B07BDC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</w:pPr>
    </w:p>
    <w:p w:rsidR="001F7F0D" w:rsidRDefault="00CF57E1" w:rsidP="00345955">
      <w:pPr>
        <w:tabs>
          <w:tab w:val="left" w:pos="861"/>
          <w:tab w:val="left" w:pos="862"/>
        </w:tabs>
        <w:ind w:left="820"/>
        <w:rPr>
          <w:sz w:val="24"/>
        </w:rPr>
      </w:pPr>
      <w:r w:rsidRPr="00CF57E1">
        <w:rPr>
          <w:sz w:val="24"/>
        </w:rPr>
        <w:t xml:space="preserve">$ </w:t>
      </w:r>
      <w:proofErr w:type="spellStart"/>
      <w:proofErr w:type="gramStart"/>
      <w:r w:rsidRPr="00CF57E1">
        <w:rPr>
          <w:sz w:val="24"/>
        </w:rPr>
        <w:t>cd</w:t>
      </w:r>
      <w:proofErr w:type="spellEnd"/>
      <w:proofErr w:type="gramEnd"/>
      <w:r w:rsidRPr="00CF57E1">
        <w:rPr>
          <w:spacing w:val="-7"/>
          <w:sz w:val="24"/>
        </w:rPr>
        <w:t xml:space="preserve"> </w:t>
      </w:r>
      <w:r w:rsidRPr="00CF57E1">
        <w:rPr>
          <w:sz w:val="24"/>
        </w:rPr>
        <w:t>arduino101_flashpack</w:t>
      </w:r>
    </w:p>
    <w:p w:rsidR="001F7F0D" w:rsidRDefault="00CF57E1" w:rsidP="00345955">
      <w:pPr>
        <w:tabs>
          <w:tab w:val="left" w:pos="861"/>
          <w:tab w:val="left" w:pos="862"/>
        </w:tabs>
        <w:ind w:left="820"/>
        <w:rPr>
          <w:sz w:val="24"/>
        </w:rPr>
      </w:pPr>
      <w:r w:rsidRPr="00CF57E1">
        <w:rPr>
          <w:sz w:val="24"/>
        </w:rPr>
        <w:t>$</w:t>
      </w:r>
      <w:r w:rsidRPr="00CF57E1">
        <w:rPr>
          <w:spacing w:val="-9"/>
          <w:sz w:val="24"/>
        </w:rPr>
        <w:t xml:space="preserve"> </w:t>
      </w:r>
      <w:r w:rsidRPr="00CF57E1">
        <w:rPr>
          <w:sz w:val="24"/>
        </w:rPr>
        <w:t>./flash_dfu.sh</w:t>
      </w:r>
    </w:p>
    <w:p w:rsidR="00F73CAC" w:rsidRDefault="00F73CAC">
      <w:pPr>
        <w:rPr>
          <w:sz w:val="24"/>
        </w:rPr>
      </w:pPr>
    </w:p>
    <w:p w:rsidR="00E05B01" w:rsidRPr="00B07BDC" w:rsidRDefault="00E05B01">
      <w:pPr>
        <w:rPr>
          <w:sz w:val="24"/>
        </w:rPr>
        <w:sectPr w:rsidR="00E05B01" w:rsidRPr="00B07BDC">
          <w:pgSz w:w="11910" w:h="16840"/>
          <w:pgMar w:top="1400" w:right="1600" w:bottom="280" w:left="1340" w:header="720" w:footer="720" w:gutter="0"/>
          <w:cols w:space="720"/>
        </w:sectPr>
      </w:pPr>
    </w:p>
    <w:p w:rsidR="001F7F0D" w:rsidRDefault="00FF1E35" w:rsidP="00EB615D">
      <w:pPr>
        <w:tabs>
          <w:tab w:val="left" w:pos="861"/>
          <w:tab w:val="left" w:pos="862"/>
        </w:tabs>
        <w:ind w:left="0"/>
        <w:rPr>
          <w:sz w:val="24"/>
        </w:rPr>
      </w:pPr>
      <w:r w:rsidRPr="00B07BDC">
        <w:rPr>
          <w:sz w:val="24"/>
        </w:rPr>
        <w:t>Press the reset button on the board to begin the flash</w:t>
      </w:r>
      <w:r w:rsidR="00CF57E1" w:rsidRPr="00CF57E1">
        <w:rPr>
          <w:sz w:val="24"/>
        </w:rPr>
        <w:t xml:space="preserve"> </w:t>
      </w:r>
      <w:r w:rsidRPr="00B07BDC">
        <w:rPr>
          <w:sz w:val="24"/>
        </w:rPr>
        <w:t>process.</w:t>
      </w:r>
    </w:p>
    <w:p w:rsidR="00B24DBE" w:rsidRPr="00B07BDC" w:rsidRDefault="00B24DBE" w:rsidP="00B24DBE">
      <w:pPr>
        <w:pStyle w:val="ListParagraph"/>
        <w:tabs>
          <w:tab w:val="left" w:pos="521"/>
          <w:tab w:val="left" w:pos="522"/>
        </w:tabs>
        <w:spacing w:before="39"/>
        <w:ind w:left="521" w:firstLine="0"/>
        <w:rPr>
          <w:sz w:val="24"/>
        </w:rPr>
      </w:pPr>
    </w:p>
    <w:p w:rsidR="001F7F0D" w:rsidRDefault="003572EF">
      <w:pPr>
        <w:pStyle w:val="BodyText"/>
        <w:spacing w:before="7"/>
        <w:ind w:left="0"/>
        <w:jc w:val="center"/>
        <w:rPr>
          <w:rFonts w:ascii="Calibri"/>
          <w:sz w:val="25"/>
        </w:rPr>
      </w:pPr>
      <w:r>
        <w:rPr>
          <w:rFonts w:ascii="Calibri"/>
          <w:noProof/>
          <w:sz w:val="25"/>
          <w:lang w:val="en-GB" w:eastAsia="en-GB"/>
        </w:rPr>
        <w:drawing>
          <wp:inline distT="0" distB="0" distL="0" distR="0">
            <wp:extent cx="4680000" cy="1257882"/>
            <wp:effectExtent l="19050" t="0" r="6300" b="0"/>
            <wp:docPr id="11" name="Picture 10" descr="scree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AC" w:rsidRPr="00FA79ED" w:rsidRDefault="00F73CAC">
      <w:pPr>
        <w:pStyle w:val="BodyText"/>
      </w:pPr>
    </w:p>
    <w:p w:rsidR="001F7F0D" w:rsidRDefault="00FF1E35" w:rsidP="00EB615D">
      <w:pPr>
        <w:tabs>
          <w:tab w:val="left" w:pos="861"/>
          <w:tab w:val="left" w:pos="862"/>
        </w:tabs>
        <w:ind w:left="0"/>
        <w:rPr>
          <w:sz w:val="24"/>
        </w:rPr>
      </w:pPr>
      <w:r w:rsidRPr="00B07BDC">
        <w:rPr>
          <w:sz w:val="24"/>
        </w:rPr>
        <w:t xml:space="preserve">Below is </w:t>
      </w:r>
      <w:r w:rsidR="00084DD4" w:rsidRPr="00B07BDC">
        <w:rPr>
          <w:sz w:val="24"/>
        </w:rPr>
        <w:t>an example</w:t>
      </w:r>
      <w:r w:rsidRPr="00B07BDC">
        <w:rPr>
          <w:sz w:val="24"/>
        </w:rPr>
        <w:t xml:space="preserve"> </w:t>
      </w:r>
      <w:r w:rsidR="00084DD4" w:rsidRPr="00B07BDC">
        <w:rPr>
          <w:sz w:val="24"/>
        </w:rPr>
        <w:t>of a successful flash.</w:t>
      </w:r>
    </w:p>
    <w:p w:rsidR="00B24DBE" w:rsidRPr="00B07BDC" w:rsidRDefault="00B24DBE" w:rsidP="00B24DBE">
      <w:pPr>
        <w:pStyle w:val="ListParagraph"/>
        <w:tabs>
          <w:tab w:val="left" w:pos="521"/>
          <w:tab w:val="left" w:pos="522"/>
        </w:tabs>
        <w:ind w:left="521" w:firstLine="0"/>
        <w:rPr>
          <w:sz w:val="24"/>
        </w:rPr>
      </w:pPr>
    </w:p>
    <w:p w:rsidR="001F7F0D" w:rsidRDefault="003572EF" w:rsidP="007A6597">
      <w:pPr>
        <w:pStyle w:val="BodyText"/>
        <w:spacing w:before="7"/>
        <w:ind w:left="0"/>
        <w:jc w:val="center"/>
        <w:rPr>
          <w:rFonts w:ascii="Calibri"/>
          <w:sz w:val="25"/>
        </w:rPr>
      </w:pPr>
      <w:r>
        <w:rPr>
          <w:rFonts w:ascii="Calibri"/>
          <w:noProof/>
          <w:sz w:val="25"/>
          <w:lang w:val="en-GB" w:eastAsia="en-GB"/>
        </w:rPr>
        <w:drawing>
          <wp:inline distT="0" distB="0" distL="0" distR="0">
            <wp:extent cx="4680000" cy="6126296"/>
            <wp:effectExtent l="19050" t="0" r="6300" b="0"/>
            <wp:docPr id="12" name="Picture 11" descr="scree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12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F0D" w:rsidSect="00F73CAC">
      <w:pgSz w:w="11910" w:h="16840"/>
      <w:pgMar w:top="1380" w:right="12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4186"/>
    <w:multiLevelType w:val="hybridMultilevel"/>
    <w:tmpl w:val="CDB05F48"/>
    <w:lvl w:ilvl="0" w:tplc="AEC66EFA">
      <w:start w:val="1"/>
      <w:numFmt w:val="decimal"/>
      <w:lvlText w:val="%1"/>
      <w:lvlJc w:val="left"/>
      <w:pPr>
        <w:ind w:left="501" w:hanging="40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1C33"/>
    <w:multiLevelType w:val="hybridMultilevel"/>
    <w:tmpl w:val="EC32DCE4"/>
    <w:lvl w:ilvl="0" w:tplc="D144D22C">
      <w:start w:val="6"/>
      <w:numFmt w:val="decimal"/>
      <w:lvlText w:val="%1"/>
      <w:lvlJc w:val="left"/>
      <w:pPr>
        <w:ind w:left="820" w:hanging="720"/>
      </w:pPr>
      <w:rPr>
        <w:rFonts w:hint="default"/>
      </w:rPr>
    </w:lvl>
    <w:lvl w:ilvl="1" w:tplc="5C0A3D58">
      <w:numFmt w:val="none"/>
      <w:lvlText w:val=""/>
      <w:lvlJc w:val="left"/>
      <w:pPr>
        <w:tabs>
          <w:tab w:val="num" w:pos="360"/>
        </w:tabs>
      </w:pPr>
    </w:lvl>
    <w:lvl w:ilvl="2" w:tplc="E8046002">
      <w:start w:val="1"/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 w:tplc="BB24FCEE">
      <w:start w:val="1"/>
      <w:numFmt w:val="bullet"/>
      <w:lvlText w:val="•"/>
      <w:lvlJc w:val="left"/>
      <w:pPr>
        <w:ind w:left="2503" w:hanging="360"/>
      </w:pPr>
      <w:rPr>
        <w:rFonts w:hint="default"/>
      </w:rPr>
    </w:lvl>
    <w:lvl w:ilvl="4" w:tplc="E9A2823C">
      <w:start w:val="1"/>
      <w:numFmt w:val="bullet"/>
      <w:lvlText w:val="•"/>
      <w:lvlJc w:val="left"/>
      <w:pPr>
        <w:ind w:left="3426" w:hanging="360"/>
      </w:pPr>
      <w:rPr>
        <w:rFonts w:hint="default"/>
      </w:rPr>
    </w:lvl>
    <w:lvl w:ilvl="5" w:tplc="B9B4C3BC">
      <w:start w:val="1"/>
      <w:numFmt w:val="bullet"/>
      <w:lvlText w:val="•"/>
      <w:lvlJc w:val="left"/>
      <w:pPr>
        <w:ind w:left="4349" w:hanging="360"/>
      </w:pPr>
      <w:rPr>
        <w:rFonts w:hint="default"/>
      </w:rPr>
    </w:lvl>
    <w:lvl w:ilvl="6" w:tplc="90AECC5C">
      <w:start w:val="1"/>
      <w:numFmt w:val="bullet"/>
      <w:lvlText w:val="•"/>
      <w:lvlJc w:val="left"/>
      <w:pPr>
        <w:ind w:left="5273" w:hanging="360"/>
      </w:pPr>
      <w:rPr>
        <w:rFonts w:hint="default"/>
      </w:rPr>
    </w:lvl>
    <w:lvl w:ilvl="7" w:tplc="86863FEE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8" w:tplc="D9123982">
      <w:start w:val="1"/>
      <w:numFmt w:val="bullet"/>
      <w:lvlText w:val="•"/>
      <w:lvlJc w:val="left"/>
      <w:pPr>
        <w:ind w:left="7119" w:hanging="360"/>
      </w:pPr>
      <w:rPr>
        <w:rFonts w:hint="default"/>
      </w:rPr>
    </w:lvl>
  </w:abstractNum>
  <w:abstractNum w:abstractNumId="2">
    <w:nsid w:val="12A16D29"/>
    <w:multiLevelType w:val="hybridMultilevel"/>
    <w:tmpl w:val="1FF44C36"/>
    <w:lvl w:ilvl="0" w:tplc="0A08140C">
      <w:start w:val="1"/>
      <w:numFmt w:val="decimal"/>
      <w:lvlText w:val="%1."/>
      <w:lvlJc w:val="left"/>
      <w:pPr>
        <w:ind w:left="1010" w:hanging="360"/>
      </w:pPr>
      <w:rPr>
        <w:rFonts w:hint="default"/>
        <w:spacing w:val="-3"/>
        <w:w w:val="99"/>
      </w:rPr>
    </w:lvl>
    <w:lvl w:ilvl="1" w:tplc="5ED8FAD4">
      <w:start w:val="1"/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505E9D5C">
      <w:start w:val="1"/>
      <w:numFmt w:val="bullet"/>
      <w:lvlText w:val="•"/>
      <w:lvlJc w:val="left"/>
      <w:pPr>
        <w:ind w:left="2593" w:hanging="360"/>
      </w:pPr>
      <w:rPr>
        <w:rFonts w:hint="default"/>
      </w:rPr>
    </w:lvl>
    <w:lvl w:ilvl="3" w:tplc="7F9C2C00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4AC61312">
      <w:start w:val="1"/>
      <w:numFmt w:val="bullet"/>
      <w:lvlText w:val="•"/>
      <w:lvlJc w:val="left"/>
      <w:pPr>
        <w:ind w:left="4166" w:hanging="360"/>
      </w:pPr>
      <w:rPr>
        <w:rFonts w:hint="default"/>
      </w:rPr>
    </w:lvl>
    <w:lvl w:ilvl="5" w:tplc="F7448796">
      <w:start w:val="1"/>
      <w:numFmt w:val="bullet"/>
      <w:lvlText w:val="•"/>
      <w:lvlJc w:val="left"/>
      <w:pPr>
        <w:ind w:left="4953" w:hanging="360"/>
      </w:pPr>
      <w:rPr>
        <w:rFonts w:hint="default"/>
      </w:rPr>
    </w:lvl>
    <w:lvl w:ilvl="6" w:tplc="17A699B4">
      <w:start w:val="1"/>
      <w:numFmt w:val="bullet"/>
      <w:lvlText w:val="•"/>
      <w:lvlJc w:val="left"/>
      <w:pPr>
        <w:ind w:left="5739" w:hanging="360"/>
      </w:pPr>
      <w:rPr>
        <w:rFonts w:hint="default"/>
      </w:rPr>
    </w:lvl>
    <w:lvl w:ilvl="7" w:tplc="1550F96E">
      <w:start w:val="1"/>
      <w:numFmt w:val="bullet"/>
      <w:lvlText w:val="•"/>
      <w:lvlJc w:val="left"/>
      <w:pPr>
        <w:ind w:left="6526" w:hanging="360"/>
      </w:pPr>
      <w:rPr>
        <w:rFonts w:hint="default"/>
      </w:rPr>
    </w:lvl>
    <w:lvl w:ilvl="8" w:tplc="B5343856">
      <w:start w:val="1"/>
      <w:numFmt w:val="bullet"/>
      <w:lvlText w:val="•"/>
      <w:lvlJc w:val="left"/>
      <w:pPr>
        <w:ind w:left="7313" w:hanging="360"/>
      </w:pPr>
      <w:rPr>
        <w:rFonts w:hint="default"/>
      </w:rPr>
    </w:lvl>
  </w:abstractNum>
  <w:abstractNum w:abstractNumId="3">
    <w:nsid w:val="1C0809CC"/>
    <w:multiLevelType w:val="hybridMultilevel"/>
    <w:tmpl w:val="F32224CC"/>
    <w:lvl w:ilvl="0" w:tplc="080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4">
    <w:nsid w:val="29E26FA7"/>
    <w:multiLevelType w:val="hybridMultilevel"/>
    <w:tmpl w:val="5FF0FC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207C4"/>
    <w:multiLevelType w:val="hybridMultilevel"/>
    <w:tmpl w:val="9DDEF886"/>
    <w:lvl w:ilvl="0" w:tplc="F5EAB956">
      <w:start w:val="1"/>
      <w:numFmt w:val="decimal"/>
      <w:lvlText w:val="%1"/>
      <w:lvlJc w:val="left"/>
      <w:pPr>
        <w:ind w:left="601" w:hanging="401"/>
      </w:pPr>
      <w:rPr>
        <w:rFonts w:asciiTheme="majorHAnsi" w:eastAsia="Times New Roman" w:hAnsiTheme="majorHAnsi" w:cs="Times New Roman" w:hint="default"/>
        <w:b/>
        <w:bCs/>
        <w:w w:val="100"/>
        <w:sz w:val="40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>
    <w:nsid w:val="304E5F01"/>
    <w:multiLevelType w:val="hybridMultilevel"/>
    <w:tmpl w:val="70A8752A"/>
    <w:lvl w:ilvl="0" w:tplc="63788F82">
      <w:start w:val="1"/>
      <w:numFmt w:val="decimal"/>
      <w:lvlText w:val="%1"/>
      <w:lvlJc w:val="left"/>
      <w:pPr>
        <w:ind w:left="820" w:hanging="720"/>
      </w:pPr>
      <w:rPr>
        <w:rFonts w:hint="default"/>
        <w:b/>
        <w:bCs/>
        <w:w w:val="100"/>
      </w:rPr>
    </w:lvl>
    <w:lvl w:ilvl="1" w:tplc="DAE4F5A8">
      <w:start w:val="1"/>
      <w:numFmt w:val="bullet"/>
      <w:lvlText w:val=""/>
      <w:lvlJc w:val="left"/>
      <w:pPr>
        <w:ind w:left="861" w:hanging="360"/>
      </w:pPr>
      <w:rPr>
        <w:rFonts w:hint="default"/>
        <w:w w:val="100"/>
      </w:rPr>
    </w:lvl>
    <w:lvl w:ilvl="2" w:tplc="E3E8C4B0">
      <w:start w:val="1"/>
      <w:numFmt w:val="bullet"/>
      <w:lvlText w:val="•"/>
      <w:lvlJc w:val="left"/>
      <w:pPr>
        <w:ind w:left="1751" w:hanging="360"/>
      </w:pPr>
      <w:rPr>
        <w:rFonts w:hint="default"/>
      </w:rPr>
    </w:lvl>
    <w:lvl w:ilvl="3" w:tplc="30825C66">
      <w:start w:val="1"/>
      <w:numFmt w:val="bullet"/>
      <w:lvlText w:val="•"/>
      <w:lvlJc w:val="left"/>
      <w:pPr>
        <w:ind w:left="2643" w:hanging="360"/>
      </w:pPr>
      <w:rPr>
        <w:rFonts w:hint="default"/>
      </w:rPr>
    </w:lvl>
    <w:lvl w:ilvl="4" w:tplc="08447B7C">
      <w:start w:val="1"/>
      <w:numFmt w:val="bullet"/>
      <w:lvlText w:val="•"/>
      <w:lvlJc w:val="left"/>
      <w:pPr>
        <w:ind w:left="3535" w:hanging="360"/>
      </w:pPr>
      <w:rPr>
        <w:rFonts w:hint="default"/>
      </w:rPr>
    </w:lvl>
    <w:lvl w:ilvl="5" w:tplc="A446AD04">
      <w:start w:val="1"/>
      <w:numFmt w:val="bullet"/>
      <w:lvlText w:val="•"/>
      <w:lvlJc w:val="left"/>
      <w:pPr>
        <w:ind w:left="4427" w:hanging="360"/>
      </w:pPr>
      <w:rPr>
        <w:rFonts w:hint="default"/>
      </w:rPr>
    </w:lvl>
    <w:lvl w:ilvl="6" w:tplc="1CA2DE74">
      <w:start w:val="1"/>
      <w:numFmt w:val="bullet"/>
      <w:lvlText w:val="•"/>
      <w:lvlJc w:val="left"/>
      <w:pPr>
        <w:ind w:left="5319" w:hanging="360"/>
      </w:pPr>
      <w:rPr>
        <w:rFonts w:hint="default"/>
      </w:rPr>
    </w:lvl>
    <w:lvl w:ilvl="7" w:tplc="9064E426">
      <w:start w:val="1"/>
      <w:numFmt w:val="bullet"/>
      <w:lvlText w:val="•"/>
      <w:lvlJc w:val="left"/>
      <w:pPr>
        <w:ind w:left="6210" w:hanging="360"/>
      </w:pPr>
      <w:rPr>
        <w:rFonts w:hint="default"/>
      </w:rPr>
    </w:lvl>
    <w:lvl w:ilvl="8" w:tplc="47D88346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</w:abstractNum>
  <w:abstractNum w:abstractNumId="7">
    <w:nsid w:val="33935CE3"/>
    <w:multiLevelType w:val="hybridMultilevel"/>
    <w:tmpl w:val="407892C6"/>
    <w:lvl w:ilvl="0" w:tplc="1DC68E08">
      <w:start w:val="3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>
    <w:nsid w:val="3521610A"/>
    <w:multiLevelType w:val="hybridMultilevel"/>
    <w:tmpl w:val="85E06E94"/>
    <w:lvl w:ilvl="0" w:tplc="AEC66EFA">
      <w:start w:val="1"/>
      <w:numFmt w:val="decimal"/>
      <w:lvlText w:val="%1"/>
      <w:lvlJc w:val="left"/>
      <w:pPr>
        <w:ind w:left="501" w:hanging="40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05E0A4BE">
      <w:numFmt w:val="none"/>
      <w:lvlText w:val=""/>
      <w:lvlJc w:val="left"/>
      <w:pPr>
        <w:tabs>
          <w:tab w:val="num" w:pos="360"/>
        </w:tabs>
      </w:pPr>
    </w:lvl>
    <w:lvl w:ilvl="2" w:tplc="AD008582">
      <w:start w:val="1"/>
      <w:numFmt w:val="bullet"/>
      <w:lvlText w:val="•"/>
      <w:lvlJc w:val="left"/>
      <w:pPr>
        <w:ind w:left="1754" w:hanging="327"/>
      </w:pPr>
      <w:rPr>
        <w:rFonts w:hint="default"/>
      </w:rPr>
    </w:lvl>
    <w:lvl w:ilvl="3" w:tplc="3066338A">
      <w:start w:val="1"/>
      <w:numFmt w:val="bullet"/>
      <w:lvlText w:val="•"/>
      <w:lvlJc w:val="left"/>
      <w:pPr>
        <w:ind w:left="2688" w:hanging="327"/>
      </w:pPr>
      <w:rPr>
        <w:rFonts w:hint="default"/>
      </w:rPr>
    </w:lvl>
    <w:lvl w:ilvl="4" w:tplc="B85663C0">
      <w:start w:val="1"/>
      <w:numFmt w:val="bullet"/>
      <w:lvlText w:val="•"/>
      <w:lvlJc w:val="left"/>
      <w:pPr>
        <w:ind w:left="3622" w:hanging="327"/>
      </w:pPr>
      <w:rPr>
        <w:rFonts w:hint="default"/>
      </w:rPr>
    </w:lvl>
    <w:lvl w:ilvl="5" w:tplc="44AA7AA4">
      <w:start w:val="1"/>
      <w:numFmt w:val="bullet"/>
      <w:lvlText w:val="•"/>
      <w:lvlJc w:val="left"/>
      <w:pPr>
        <w:ind w:left="4556" w:hanging="327"/>
      </w:pPr>
      <w:rPr>
        <w:rFonts w:hint="default"/>
      </w:rPr>
    </w:lvl>
    <w:lvl w:ilvl="6" w:tplc="7040A07C">
      <w:start w:val="1"/>
      <w:numFmt w:val="bullet"/>
      <w:lvlText w:val="•"/>
      <w:lvlJc w:val="left"/>
      <w:pPr>
        <w:ind w:left="5490" w:hanging="327"/>
      </w:pPr>
      <w:rPr>
        <w:rFonts w:hint="default"/>
      </w:rPr>
    </w:lvl>
    <w:lvl w:ilvl="7" w:tplc="4EBC0A9C">
      <w:start w:val="1"/>
      <w:numFmt w:val="bullet"/>
      <w:lvlText w:val="•"/>
      <w:lvlJc w:val="left"/>
      <w:pPr>
        <w:ind w:left="6424" w:hanging="327"/>
      </w:pPr>
      <w:rPr>
        <w:rFonts w:hint="default"/>
      </w:rPr>
    </w:lvl>
    <w:lvl w:ilvl="8" w:tplc="68CE33E6">
      <w:start w:val="1"/>
      <w:numFmt w:val="bullet"/>
      <w:lvlText w:val="•"/>
      <w:lvlJc w:val="left"/>
      <w:pPr>
        <w:ind w:left="7358" w:hanging="327"/>
      </w:pPr>
      <w:rPr>
        <w:rFonts w:hint="default"/>
      </w:rPr>
    </w:lvl>
  </w:abstractNum>
  <w:abstractNum w:abstractNumId="9">
    <w:nsid w:val="44357868"/>
    <w:multiLevelType w:val="hybridMultilevel"/>
    <w:tmpl w:val="4F0A91D6"/>
    <w:lvl w:ilvl="0" w:tplc="6D362F1E">
      <w:start w:val="1"/>
      <w:numFmt w:val="bullet"/>
      <w:lvlText w:val=""/>
      <w:lvlJc w:val="left"/>
      <w:pPr>
        <w:ind w:left="521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FDA4412E">
      <w:start w:val="1"/>
      <w:numFmt w:val="bullet"/>
      <w:lvlText w:val="•"/>
      <w:lvlJc w:val="left"/>
      <w:pPr>
        <w:ind w:left="1362" w:hanging="360"/>
      </w:pPr>
      <w:rPr>
        <w:rFonts w:hint="default"/>
      </w:rPr>
    </w:lvl>
    <w:lvl w:ilvl="2" w:tplc="E5B61A9E">
      <w:start w:val="1"/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767020B0">
      <w:start w:val="1"/>
      <w:numFmt w:val="bullet"/>
      <w:lvlText w:val="•"/>
      <w:lvlJc w:val="left"/>
      <w:pPr>
        <w:ind w:left="3047" w:hanging="360"/>
      </w:pPr>
      <w:rPr>
        <w:rFonts w:hint="default"/>
      </w:rPr>
    </w:lvl>
    <w:lvl w:ilvl="4" w:tplc="4C388BDE">
      <w:start w:val="1"/>
      <w:numFmt w:val="bullet"/>
      <w:lvlText w:val="•"/>
      <w:lvlJc w:val="left"/>
      <w:pPr>
        <w:ind w:left="3890" w:hanging="360"/>
      </w:pPr>
      <w:rPr>
        <w:rFonts w:hint="default"/>
      </w:rPr>
    </w:lvl>
    <w:lvl w:ilvl="5" w:tplc="6096C1D0">
      <w:start w:val="1"/>
      <w:numFmt w:val="bullet"/>
      <w:lvlText w:val="•"/>
      <w:lvlJc w:val="left"/>
      <w:pPr>
        <w:ind w:left="4733" w:hanging="360"/>
      </w:pPr>
      <w:rPr>
        <w:rFonts w:hint="default"/>
      </w:rPr>
    </w:lvl>
    <w:lvl w:ilvl="6" w:tplc="0352E24E">
      <w:start w:val="1"/>
      <w:numFmt w:val="bullet"/>
      <w:lvlText w:val="•"/>
      <w:lvlJc w:val="left"/>
      <w:pPr>
        <w:ind w:left="5575" w:hanging="360"/>
      </w:pPr>
      <w:rPr>
        <w:rFonts w:hint="default"/>
      </w:rPr>
    </w:lvl>
    <w:lvl w:ilvl="7" w:tplc="87E624A8">
      <w:start w:val="1"/>
      <w:numFmt w:val="bullet"/>
      <w:lvlText w:val="•"/>
      <w:lvlJc w:val="left"/>
      <w:pPr>
        <w:ind w:left="6418" w:hanging="360"/>
      </w:pPr>
      <w:rPr>
        <w:rFonts w:hint="default"/>
      </w:rPr>
    </w:lvl>
    <w:lvl w:ilvl="8" w:tplc="86284B64">
      <w:start w:val="1"/>
      <w:numFmt w:val="bullet"/>
      <w:lvlText w:val="•"/>
      <w:lvlJc w:val="left"/>
      <w:pPr>
        <w:ind w:left="7261" w:hanging="360"/>
      </w:pPr>
      <w:rPr>
        <w:rFonts w:hint="default"/>
      </w:rPr>
    </w:lvl>
  </w:abstractNum>
  <w:abstractNum w:abstractNumId="10">
    <w:nsid w:val="49A16F71"/>
    <w:multiLevelType w:val="hybridMultilevel"/>
    <w:tmpl w:val="2062C230"/>
    <w:lvl w:ilvl="0" w:tplc="34C6193E">
      <w:start w:val="1"/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48E367A">
      <w:start w:val="1"/>
      <w:numFmt w:val="bullet"/>
      <w:lvlText w:val="•"/>
      <w:lvlJc w:val="left"/>
      <w:pPr>
        <w:ind w:left="1595" w:hanging="360"/>
      </w:pPr>
      <w:rPr>
        <w:rFonts w:hint="default"/>
      </w:rPr>
    </w:lvl>
    <w:lvl w:ilvl="2" w:tplc="650E38B0">
      <w:start w:val="1"/>
      <w:numFmt w:val="bullet"/>
      <w:lvlText w:val="•"/>
      <w:lvlJc w:val="left"/>
      <w:pPr>
        <w:ind w:left="2331" w:hanging="360"/>
      </w:pPr>
      <w:rPr>
        <w:rFonts w:hint="default"/>
      </w:rPr>
    </w:lvl>
    <w:lvl w:ilvl="3" w:tplc="3230D902">
      <w:start w:val="1"/>
      <w:numFmt w:val="bullet"/>
      <w:lvlText w:val="•"/>
      <w:lvlJc w:val="left"/>
      <w:pPr>
        <w:ind w:left="3067" w:hanging="360"/>
      </w:pPr>
      <w:rPr>
        <w:rFonts w:hint="default"/>
      </w:rPr>
    </w:lvl>
    <w:lvl w:ilvl="4" w:tplc="A64C565E">
      <w:start w:val="1"/>
      <w:numFmt w:val="bullet"/>
      <w:lvlText w:val="•"/>
      <w:lvlJc w:val="left"/>
      <w:pPr>
        <w:ind w:left="3802" w:hanging="360"/>
      </w:pPr>
      <w:rPr>
        <w:rFonts w:hint="default"/>
      </w:rPr>
    </w:lvl>
    <w:lvl w:ilvl="5" w:tplc="CB9E20AC">
      <w:start w:val="1"/>
      <w:numFmt w:val="bullet"/>
      <w:lvlText w:val="•"/>
      <w:lvlJc w:val="left"/>
      <w:pPr>
        <w:ind w:left="4538" w:hanging="360"/>
      </w:pPr>
      <w:rPr>
        <w:rFonts w:hint="default"/>
      </w:rPr>
    </w:lvl>
    <w:lvl w:ilvl="6" w:tplc="C2B06AAA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7" w:tplc="6CEE5534">
      <w:start w:val="1"/>
      <w:numFmt w:val="bullet"/>
      <w:lvlText w:val="•"/>
      <w:lvlJc w:val="left"/>
      <w:pPr>
        <w:ind w:left="6009" w:hanging="360"/>
      </w:pPr>
      <w:rPr>
        <w:rFonts w:hint="default"/>
      </w:rPr>
    </w:lvl>
    <w:lvl w:ilvl="8" w:tplc="18B2CDDE">
      <w:start w:val="1"/>
      <w:numFmt w:val="bullet"/>
      <w:lvlText w:val="•"/>
      <w:lvlJc w:val="left"/>
      <w:pPr>
        <w:ind w:left="6745" w:hanging="360"/>
      </w:pPr>
      <w:rPr>
        <w:rFonts w:hint="default"/>
      </w:rPr>
    </w:lvl>
  </w:abstractNum>
  <w:abstractNum w:abstractNumId="11">
    <w:nsid w:val="51A034BF"/>
    <w:multiLevelType w:val="hybridMultilevel"/>
    <w:tmpl w:val="CEE6F5FC"/>
    <w:lvl w:ilvl="0" w:tplc="63788F82">
      <w:start w:val="1"/>
      <w:numFmt w:val="decimal"/>
      <w:lvlText w:val="%1"/>
      <w:lvlJc w:val="left"/>
      <w:pPr>
        <w:ind w:left="501" w:hanging="401"/>
      </w:pPr>
      <w:rPr>
        <w:rFonts w:hint="default"/>
        <w:b/>
        <w:bCs/>
        <w:w w:val="100"/>
        <w:sz w:val="22"/>
        <w:szCs w:val="22"/>
      </w:rPr>
    </w:lvl>
    <w:lvl w:ilvl="1" w:tplc="05E0A4BE">
      <w:numFmt w:val="none"/>
      <w:lvlText w:val=""/>
      <w:lvlJc w:val="left"/>
      <w:pPr>
        <w:tabs>
          <w:tab w:val="num" w:pos="360"/>
        </w:tabs>
      </w:pPr>
    </w:lvl>
    <w:lvl w:ilvl="2" w:tplc="AD008582">
      <w:start w:val="1"/>
      <w:numFmt w:val="bullet"/>
      <w:lvlText w:val="•"/>
      <w:lvlJc w:val="left"/>
      <w:pPr>
        <w:ind w:left="1754" w:hanging="327"/>
      </w:pPr>
      <w:rPr>
        <w:rFonts w:hint="default"/>
      </w:rPr>
    </w:lvl>
    <w:lvl w:ilvl="3" w:tplc="3066338A">
      <w:start w:val="1"/>
      <w:numFmt w:val="bullet"/>
      <w:lvlText w:val="•"/>
      <w:lvlJc w:val="left"/>
      <w:pPr>
        <w:ind w:left="2688" w:hanging="327"/>
      </w:pPr>
      <w:rPr>
        <w:rFonts w:hint="default"/>
      </w:rPr>
    </w:lvl>
    <w:lvl w:ilvl="4" w:tplc="B85663C0">
      <w:start w:val="1"/>
      <w:numFmt w:val="bullet"/>
      <w:lvlText w:val="•"/>
      <w:lvlJc w:val="left"/>
      <w:pPr>
        <w:ind w:left="3622" w:hanging="327"/>
      </w:pPr>
      <w:rPr>
        <w:rFonts w:hint="default"/>
      </w:rPr>
    </w:lvl>
    <w:lvl w:ilvl="5" w:tplc="44AA7AA4">
      <w:start w:val="1"/>
      <w:numFmt w:val="bullet"/>
      <w:lvlText w:val="•"/>
      <w:lvlJc w:val="left"/>
      <w:pPr>
        <w:ind w:left="4556" w:hanging="327"/>
      </w:pPr>
      <w:rPr>
        <w:rFonts w:hint="default"/>
      </w:rPr>
    </w:lvl>
    <w:lvl w:ilvl="6" w:tplc="7040A07C">
      <w:start w:val="1"/>
      <w:numFmt w:val="bullet"/>
      <w:lvlText w:val="•"/>
      <w:lvlJc w:val="left"/>
      <w:pPr>
        <w:ind w:left="5490" w:hanging="327"/>
      </w:pPr>
      <w:rPr>
        <w:rFonts w:hint="default"/>
      </w:rPr>
    </w:lvl>
    <w:lvl w:ilvl="7" w:tplc="4EBC0A9C">
      <w:start w:val="1"/>
      <w:numFmt w:val="bullet"/>
      <w:lvlText w:val="•"/>
      <w:lvlJc w:val="left"/>
      <w:pPr>
        <w:ind w:left="6424" w:hanging="327"/>
      </w:pPr>
      <w:rPr>
        <w:rFonts w:hint="default"/>
      </w:rPr>
    </w:lvl>
    <w:lvl w:ilvl="8" w:tplc="68CE33E6">
      <w:start w:val="1"/>
      <w:numFmt w:val="bullet"/>
      <w:lvlText w:val="•"/>
      <w:lvlJc w:val="left"/>
      <w:pPr>
        <w:ind w:left="7358" w:hanging="327"/>
      </w:pPr>
      <w:rPr>
        <w:rFonts w:hint="default"/>
      </w:rPr>
    </w:lvl>
  </w:abstractNum>
  <w:abstractNum w:abstractNumId="12">
    <w:nsid w:val="60B12586"/>
    <w:multiLevelType w:val="hybridMultilevel"/>
    <w:tmpl w:val="7CDC9E84"/>
    <w:lvl w:ilvl="0" w:tplc="AF9A24D2">
      <w:start w:val="1"/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1" w:tplc="FBCED208">
      <w:start w:val="1"/>
      <w:numFmt w:val="bullet"/>
      <w:lvlText w:val=""/>
      <w:lvlJc w:val="left"/>
      <w:pPr>
        <w:ind w:left="2301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FC04D3D6">
      <w:start w:val="1"/>
      <w:numFmt w:val="bullet"/>
      <w:lvlText w:val="•"/>
      <w:lvlJc w:val="left"/>
      <w:pPr>
        <w:ind w:left="3040" w:hanging="360"/>
      </w:pPr>
      <w:rPr>
        <w:rFonts w:hint="default"/>
      </w:rPr>
    </w:lvl>
    <w:lvl w:ilvl="3" w:tplc="3A16C3CC">
      <w:start w:val="1"/>
      <w:numFmt w:val="bullet"/>
      <w:lvlText w:val="•"/>
      <w:lvlJc w:val="left"/>
      <w:pPr>
        <w:ind w:left="3781" w:hanging="360"/>
      </w:pPr>
      <w:rPr>
        <w:rFonts w:hint="default"/>
      </w:rPr>
    </w:lvl>
    <w:lvl w:ilvl="4" w:tplc="10A86D50">
      <w:start w:val="1"/>
      <w:numFmt w:val="bullet"/>
      <w:lvlText w:val="•"/>
      <w:lvlJc w:val="left"/>
      <w:pPr>
        <w:ind w:left="4522" w:hanging="360"/>
      </w:pPr>
      <w:rPr>
        <w:rFonts w:hint="default"/>
      </w:rPr>
    </w:lvl>
    <w:lvl w:ilvl="5" w:tplc="0F5E0B1E">
      <w:start w:val="1"/>
      <w:numFmt w:val="bullet"/>
      <w:lvlText w:val="•"/>
      <w:lvlJc w:val="left"/>
      <w:pPr>
        <w:ind w:left="5262" w:hanging="360"/>
      </w:pPr>
      <w:rPr>
        <w:rFonts w:hint="default"/>
      </w:rPr>
    </w:lvl>
    <w:lvl w:ilvl="6" w:tplc="D242AA64">
      <w:start w:val="1"/>
      <w:numFmt w:val="bullet"/>
      <w:lvlText w:val="•"/>
      <w:lvlJc w:val="left"/>
      <w:pPr>
        <w:ind w:left="6003" w:hanging="360"/>
      </w:pPr>
      <w:rPr>
        <w:rFonts w:hint="default"/>
      </w:rPr>
    </w:lvl>
    <w:lvl w:ilvl="7" w:tplc="6798B060">
      <w:start w:val="1"/>
      <w:numFmt w:val="bullet"/>
      <w:lvlText w:val="•"/>
      <w:lvlJc w:val="left"/>
      <w:pPr>
        <w:ind w:left="6744" w:hanging="360"/>
      </w:pPr>
      <w:rPr>
        <w:rFonts w:hint="default"/>
      </w:rPr>
    </w:lvl>
    <w:lvl w:ilvl="8" w:tplc="DCF8BEC4">
      <w:start w:val="1"/>
      <w:numFmt w:val="bullet"/>
      <w:lvlText w:val="•"/>
      <w:lvlJc w:val="left"/>
      <w:pPr>
        <w:ind w:left="7484" w:hanging="360"/>
      </w:pPr>
      <w:rPr>
        <w:rFonts w:hint="default"/>
      </w:rPr>
    </w:lvl>
  </w:abstractNum>
  <w:abstractNum w:abstractNumId="13">
    <w:nsid w:val="6968026A"/>
    <w:multiLevelType w:val="hybridMultilevel"/>
    <w:tmpl w:val="78445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0B2A4E"/>
    <w:multiLevelType w:val="hybridMultilevel"/>
    <w:tmpl w:val="E162E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717BEC"/>
    <w:multiLevelType w:val="hybridMultilevel"/>
    <w:tmpl w:val="42DC748E"/>
    <w:lvl w:ilvl="0" w:tplc="AEC66EFA">
      <w:start w:val="1"/>
      <w:numFmt w:val="decimal"/>
      <w:lvlText w:val="%1"/>
      <w:lvlJc w:val="left"/>
      <w:pPr>
        <w:ind w:left="501" w:hanging="40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05E0A4BE">
      <w:numFmt w:val="none"/>
      <w:lvlText w:val=""/>
      <w:lvlJc w:val="left"/>
      <w:pPr>
        <w:tabs>
          <w:tab w:val="num" w:pos="360"/>
        </w:tabs>
      </w:pPr>
    </w:lvl>
    <w:lvl w:ilvl="2" w:tplc="AD008582">
      <w:start w:val="1"/>
      <w:numFmt w:val="bullet"/>
      <w:lvlText w:val="•"/>
      <w:lvlJc w:val="left"/>
      <w:pPr>
        <w:ind w:left="1754" w:hanging="327"/>
      </w:pPr>
      <w:rPr>
        <w:rFonts w:hint="default"/>
      </w:rPr>
    </w:lvl>
    <w:lvl w:ilvl="3" w:tplc="3066338A">
      <w:start w:val="1"/>
      <w:numFmt w:val="bullet"/>
      <w:lvlText w:val="•"/>
      <w:lvlJc w:val="left"/>
      <w:pPr>
        <w:ind w:left="2688" w:hanging="327"/>
      </w:pPr>
      <w:rPr>
        <w:rFonts w:hint="default"/>
      </w:rPr>
    </w:lvl>
    <w:lvl w:ilvl="4" w:tplc="B85663C0">
      <w:start w:val="1"/>
      <w:numFmt w:val="bullet"/>
      <w:lvlText w:val="•"/>
      <w:lvlJc w:val="left"/>
      <w:pPr>
        <w:ind w:left="3622" w:hanging="327"/>
      </w:pPr>
      <w:rPr>
        <w:rFonts w:hint="default"/>
      </w:rPr>
    </w:lvl>
    <w:lvl w:ilvl="5" w:tplc="44AA7AA4">
      <w:start w:val="1"/>
      <w:numFmt w:val="bullet"/>
      <w:lvlText w:val="•"/>
      <w:lvlJc w:val="left"/>
      <w:pPr>
        <w:ind w:left="4556" w:hanging="327"/>
      </w:pPr>
      <w:rPr>
        <w:rFonts w:hint="default"/>
      </w:rPr>
    </w:lvl>
    <w:lvl w:ilvl="6" w:tplc="7040A07C">
      <w:start w:val="1"/>
      <w:numFmt w:val="bullet"/>
      <w:lvlText w:val="•"/>
      <w:lvlJc w:val="left"/>
      <w:pPr>
        <w:ind w:left="5490" w:hanging="327"/>
      </w:pPr>
      <w:rPr>
        <w:rFonts w:hint="default"/>
      </w:rPr>
    </w:lvl>
    <w:lvl w:ilvl="7" w:tplc="4EBC0A9C">
      <w:start w:val="1"/>
      <w:numFmt w:val="bullet"/>
      <w:lvlText w:val="•"/>
      <w:lvlJc w:val="left"/>
      <w:pPr>
        <w:ind w:left="6424" w:hanging="327"/>
      </w:pPr>
      <w:rPr>
        <w:rFonts w:hint="default"/>
      </w:rPr>
    </w:lvl>
    <w:lvl w:ilvl="8" w:tplc="68CE33E6">
      <w:start w:val="1"/>
      <w:numFmt w:val="bullet"/>
      <w:lvlText w:val="•"/>
      <w:lvlJc w:val="left"/>
      <w:pPr>
        <w:ind w:left="7358" w:hanging="327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2"/>
  </w:num>
  <w:num w:numId="5">
    <w:abstractNumId w:val="10"/>
  </w:num>
  <w:num w:numId="6">
    <w:abstractNumId w:val="6"/>
  </w:num>
  <w:num w:numId="7">
    <w:abstractNumId w:val="11"/>
  </w:num>
  <w:num w:numId="8">
    <w:abstractNumId w:val="3"/>
  </w:num>
  <w:num w:numId="9">
    <w:abstractNumId w:val="14"/>
  </w:num>
  <w:num w:numId="10">
    <w:abstractNumId w:val="13"/>
  </w:num>
  <w:num w:numId="11">
    <w:abstractNumId w:val="7"/>
  </w:num>
  <w:num w:numId="12">
    <w:abstractNumId w:val="4"/>
  </w:num>
  <w:num w:numId="13">
    <w:abstractNumId w:val="8"/>
  </w:num>
  <w:num w:numId="14">
    <w:abstractNumId w:val="0"/>
  </w:num>
  <w:num w:numId="15">
    <w:abstractNumId w:val="5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73CAC"/>
    <w:rsid w:val="00084DD4"/>
    <w:rsid w:val="00094E75"/>
    <w:rsid w:val="001D5733"/>
    <w:rsid w:val="001F4688"/>
    <w:rsid w:val="001F7F0D"/>
    <w:rsid w:val="00345955"/>
    <w:rsid w:val="003572EF"/>
    <w:rsid w:val="003A58EE"/>
    <w:rsid w:val="00415531"/>
    <w:rsid w:val="00421A57"/>
    <w:rsid w:val="0045740F"/>
    <w:rsid w:val="00526D5B"/>
    <w:rsid w:val="00697C21"/>
    <w:rsid w:val="006C54CE"/>
    <w:rsid w:val="006D77A1"/>
    <w:rsid w:val="007A6597"/>
    <w:rsid w:val="007E5526"/>
    <w:rsid w:val="008431DF"/>
    <w:rsid w:val="0085240B"/>
    <w:rsid w:val="009608A0"/>
    <w:rsid w:val="00A01328"/>
    <w:rsid w:val="00A62145"/>
    <w:rsid w:val="00A736AA"/>
    <w:rsid w:val="00AB5220"/>
    <w:rsid w:val="00B07BDC"/>
    <w:rsid w:val="00B12C35"/>
    <w:rsid w:val="00B24DBE"/>
    <w:rsid w:val="00B72738"/>
    <w:rsid w:val="00BA7BFC"/>
    <w:rsid w:val="00BC4FF2"/>
    <w:rsid w:val="00BF6C7D"/>
    <w:rsid w:val="00C41323"/>
    <w:rsid w:val="00C63F16"/>
    <w:rsid w:val="00C66F8D"/>
    <w:rsid w:val="00C955B9"/>
    <w:rsid w:val="00CF57E1"/>
    <w:rsid w:val="00D115FF"/>
    <w:rsid w:val="00D30EB2"/>
    <w:rsid w:val="00D56AFE"/>
    <w:rsid w:val="00DC35CF"/>
    <w:rsid w:val="00DD6998"/>
    <w:rsid w:val="00E05B01"/>
    <w:rsid w:val="00E25AD2"/>
    <w:rsid w:val="00E75965"/>
    <w:rsid w:val="00EA64A2"/>
    <w:rsid w:val="00EA75C9"/>
    <w:rsid w:val="00EB615D"/>
    <w:rsid w:val="00F134D0"/>
    <w:rsid w:val="00F675DA"/>
    <w:rsid w:val="00F73CAC"/>
    <w:rsid w:val="00F96650"/>
    <w:rsid w:val="00FA79ED"/>
    <w:rsid w:val="00FC2BC9"/>
    <w:rsid w:val="00FE6A46"/>
    <w:rsid w:val="00FF1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3CA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73CAC"/>
    <w:pPr>
      <w:spacing w:before="21"/>
      <w:ind w:left="820" w:hanging="720"/>
      <w:outlineLvl w:val="0"/>
    </w:pPr>
    <w:rPr>
      <w:rFonts w:ascii="Cambria" w:eastAsia="Cambria" w:hAnsi="Cambria" w:cs="Cambria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F73CAC"/>
    <w:pPr>
      <w:ind w:left="820" w:hanging="720"/>
      <w:outlineLvl w:val="1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F73CAC"/>
    <w:pPr>
      <w:spacing w:before="670"/>
      <w:ind w:left="501" w:hanging="401"/>
    </w:pPr>
    <w:rPr>
      <w:b/>
      <w:bCs/>
    </w:rPr>
  </w:style>
  <w:style w:type="paragraph" w:styleId="TOC2">
    <w:name w:val="toc 2"/>
    <w:basedOn w:val="Normal"/>
    <w:uiPriority w:val="39"/>
    <w:qFormat/>
    <w:rsid w:val="00F73CAC"/>
    <w:pPr>
      <w:spacing w:before="667"/>
      <w:ind w:left="827" w:hanging="326"/>
    </w:pPr>
    <w:rPr>
      <w:b/>
      <w:bCs/>
    </w:rPr>
  </w:style>
  <w:style w:type="paragraph" w:styleId="BodyText">
    <w:name w:val="Body Text"/>
    <w:basedOn w:val="Normal"/>
    <w:uiPriority w:val="1"/>
    <w:qFormat/>
    <w:rsid w:val="00F73CA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73CAC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F73CAC"/>
  </w:style>
  <w:style w:type="paragraph" w:styleId="BalloonText">
    <w:name w:val="Balloon Text"/>
    <w:basedOn w:val="Normal"/>
    <w:link w:val="BalloonTextChar"/>
    <w:uiPriority w:val="99"/>
    <w:semiHidden/>
    <w:unhideWhenUsed/>
    <w:rsid w:val="00FF1E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E35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650"/>
    <w:pPr>
      <w:keepNext/>
      <w:keepLines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966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wnloadcenter.intel.com/download/25832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Guide/Arduino101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99BE1-8A3A-4351-8DB9-3DED52FC1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32</cp:revision>
  <cp:lastPrinted>2016-03-23T15:55:00Z</cp:lastPrinted>
  <dcterms:created xsi:type="dcterms:W3CDTF">2016-03-23T10:33:00Z</dcterms:created>
  <dcterms:modified xsi:type="dcterms:W3CDTF">2016-03-24T12:14:00Z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2016-03-23T00:00:00Z</vt:filetime>
  </property>
</Properties>
</file>